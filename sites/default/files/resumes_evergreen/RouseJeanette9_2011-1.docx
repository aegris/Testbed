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D85" w:rsidRDefault="00CB1543" w:rsidP="002612C6">
      <w:pPr>
        <w:rPr>
          <w:rFonts w:ascii="Tahoma" w:hAnsi="Tahoma" w:cs="Tahoma"/>
          <w:b/>
        </w:rPr>
      </w:pPr>
      <w:r>
        <w:rPr>
          <w:rFonts w:ascii="Tahoma" w:hAnsi="Tahoma" w:cs="Tahoma"/>
          <w:sz w:val="40"/>
        </w:rPr>
        <w:t>Jeanette M. Rouse</w:t>
      </w:r>
      <w:r>
        <w:rPr>
          <w:rFonts w:ascii="Tahoma" w:hAnsi="Tahoma" w:cs="Tahoma"/>
          <w:sz w:val="40"/>
        </w:rPr>
        <w:tab/>
      </w:r>
      <w:r>
        <w:rPr>
          <w:rFonts w:ascii="Tahoma" w:hAnsi="Tahoma" w:cs="Tahoma"/>
          <w:sz w:val="48"/>
        </w:rPr>
        <w:tab/>
      </w:r>
      <w:r>
        <w:rPr>
          <w:rFonts w:ascii="Tahoma" w:hAnsi="Tahoma" w:cs="Tahoma"/>
          <w:sz w:val="48"/>
        </w:rPr>
        <w:tab/>
      </w:r>
      <w:r>
        <w:rPr>
          <w:rFonts w:ascii="Tahoma" w:hAnsi="Tahoma" w:cs="Tahoma"/>
          <w:sz w:val="48"/>
        </w:rPr>
        <w:tab/>
      </w:r>
      <w:r>
        <w:rPr>
          <w:rFonts w:ascii="Tahoma" w:hAnsi="Tahoma" w:cs="Tahoma"/>
          <w:sz w:val="48"/>
        </w:rPr>
        <w:tab/>
      </w:r>
      <w:r w:rsidR="001D16FE">
        <w:rPr>
          <w:rFonts w:ascii="Tahoma" w:hAnsi="Tahoma" w:cs="Tahoma"/>
          <w:b/>
        </w:rPr>
        <w:t>3950</w:t>
      </w:r>
      <w:r w:rsidR="002612C6">
        <w:rPr>
          <w:rFonts w:ascii="Tahoma" w:hAnsi="Tahoma" w:cs="Tahoma"/>
          <w:b/>
        </w:rPr>
        <w:t xml:space="preserve"> SW 102</w:t>
      </w:r>
      <w:r w:rsidR="002612C6" w:rsidRPr="002612C6">
        <w:rPr>
          <w:rFonts w:ascii="Tahoma" w:hAnsi="Tahoma" w:cs="Tahoma"/>
          <w:b/>
          <w:vertAlign w:val="superscript"/>
        </w:rPr>
        <w:t>nd</w:t>
      </w:r>
      <w:r w:rsidR="002612C6">
        <w:rPr>
          <w:rFonts w:ascii="Tahoma" w:hAnsi="Tahoma" w:cs="Tahoma"/>
          <w:b/>
        </w:rPr>
        <w:t xml:space="preserve"> Apt 3</w:t>
      </w:r>
    </w:p>
    <w:p w:rsidR="00CB1543" w:rsidRDefault="00860D85">
      <w:pPr>
        <w:ind w:left="5760" w:firstLine="720"/>
        <w:rPr>
          <w:rFonts w:ascii="Tahoma" w:hAnsi="Tahoma" w:cs="Tahoma"/>
        </w:rPr>
      </w:pPr>
      <w:r>
        <w:rPr>
          <w:rFonts w:ascii="Tahoma" w:hAnsi="Tahoma" w:cs="Tahoma"/>
          <w:b/>
        </w:rPr>
        <w:t>Beaverton, OR 97005</w:t>
      </w:r>
    </w:p>
    <w:p w:rsidR="00CB1543" w:rsidRDefault="00CB1543">
      <w:pPr>
        <w:ind w:left="5760" w:firstLine="720"/>
        <w:rPr>
          <w:rFonts w:ascii="Tahoma" w:hAnsi="Tahoma" w:cs="Tahoma"/>
        </w:rPr>
      </w:pPr>
      <w:r>
        <w:rPr>
          <w:rFonts w:ascii="Tahoma" w:hAnsi="Tahoma" w:cs="Tahoma"/>
          <w:b/>
        </w:rPr>
        <w:t>Cell (208) 841-8627</w:t>
      </w:r>
    </w:p>
    <w:p w:rsidR="00CB1543" w:rsidRDefault="00CB1543" w:rsidP="00A232A1">
      <w:pPr>
        <w:ind w:left="5760" w:firstLine="720"/>
        <w:rPr>
          <w:rFonts w:ascii="Tahoma" w:hAnsi="Tahoma" w:cs="Tahoma"/>
          <w:b/>
          <w:bCs/>
          <w:sz w:val="24"/>
          <w:u w:val="single"/>
        </w:rPr>
      </w:pPr>
      <w:r>
        <w:rPr>
          <w:rFonts w:ascii="Tahoma" w:hAnsi="Tahoma" w:cs="Tahoma"/>
          <w:b/>
        </w:rPr>
        <w:t>Jrouse56@yahoo.com</w:t>
      </w:r>
      <w:r>
        <w:rPr>
          <w:rFonts w:ascii="Tahoma" w:hAnsi="Tahoma" w:cs="Tahoma"/>
        </w:rPr>
        <w:t xml:space="preserve"> </w:t>
      </w:r>
    </w:p>
    <w:p w:rsidR="00CB1543" w:rsidRDefault="00CB1543">
      <w:pPr>
        <w:rPr>
          <w:rFonts w:ascii="Tahoma" w:hAnsi="Tahoma" w:cs="Tahoma"/>
          <w:b/>
          <w:bCs/>
          <w:sz w:val="24"/>
          <w:highlight w:val="yellow"/>
          <w:u w:val="single"/>
        </w:rPr>
      </w:pPr>
      <w:r>
        <w:rPr>
          <w:rFonts w:ascii="Tahoma" w:hAnsi="Tahoma" w:cs="Tahoma"/>
          <w:b/>
          <w:bCs/>
          <w:sz w:val="24"/>
          <w:u w:val="single"/>
        </w:rPr>
        <w:t>Career Summary:</w:t>
      </w:r>
    </w:p>
    <w:p w:rsidR="00CB1543" w:rsidRPr="00A232A1" w:rsidRDefault="00CB1543">
      <w:pPr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Cs/>
        </w:rPr>
        <w:t xml:space="preserve">Support small to large user groups locally and remotely. </w:t>
      </w:r>
      <w:proofErr w:type="gramStart"/>
      <w:r>
        <w:rPr>
          <w:rFonts w:ascii="Tahoma" w:hAnsi="Tahoma" w:cs="Tahoma"/>
          <w:bCs/>
        </w:rPr>
        <w:t>Worked with implementation teams and conversion groups.</w:t>
      </w:r>
      <w:proofErr w:type="gramEnd"/>
      <w:r>
        <w:rPr>
          <w:rFonts w:ascii="Tahoma" w:hAnsi="Tahoma" w:cs="Tahoma"/>
          <w:bCs/>
        </w:rPr>
        <w:t xml:space="preserve">  </w:t>
      </w:r>
      <w:proofErr w:type="gramStart"/>
      <w:r>
        <w:rPr>
          <w:rFonts w:ascii="Tahoma" w:hAnsi="Tahoma" w:cs="Tahoma"/>
          <w:bCs/>
        </w:rPr>
        <w:t>Supported users on legacy applications and new software applications.</w:t>
      </w:r>
      <w:proofErr w:type="gramEnd"/>
      <w:r>
        <w:rPr>
          <w:rFonts w:ascii="Tahoma" w:hAnsi="Tahoma" w:cs="Tahoma"/>
          <w:bCs/>
        </w:rPr>
        <w:t xml:space="preserve">  </w:t>
      </w:r>
      <w:r>
        <w:rPr>
          <w:rFonts w:ascii="Tahoma" w:hAnsi="Tahoma" w:cs="Tahoma"/>
        </w:rPr>
        <w:t>Worked in both a team environment and independently.  Have a proven track record of completing assigned duties in a proactive and efficient manner. With the knowledge from continual self-studies and course work in program development and systems, have also demonstrated the capability to detect, identify, locate, correct, and test software programming errors and problems to ensure timely resolution</w:t>
      </w:r>
      <w:r>
        <w:t xml:space="preserve">.  </w:t>
      </w:r>
      <w:r w:rsidRPr="00A232A1">
        <w:rPr>
          <w:rFonts w:ascii="Tahoma" w:hAnsi="Tahoma" w:cs="Tahoma"/>
        </w:rPr>
        <w:t xml:space="preserve">16 years AS400/ISeries experience </w:t>
      </w:r>
      <w:r w:rsidRPr="00A232A1">
        <w:rPr>
          <w:rFonts w:ascii="Tahoma" w:hAnsi="Tahoma" w:cs="Tahoma"/>
          <w:bCs/>
          <w:sz w:val="24"/>
        </w:rPr>
        <w:t xml:space="preserve">  </w:t>
      </w:r>
    </w:p>
    <w:p w:rsidR="00CB1543" w:rsidRDefault="00CB1543">
      <w:pPr>
        <w:rPr>
          <w:rFonts w:ascii="Tahoma" w:hAnsi="Tahoma" w:cs="Tahoma"/>
          <w:bCs/>
          <w:sz w:val="24"/>
        </w:rPr>
      </w:pPr>
    </w:p>
    <w:p w:rsidR="00CB1543" w:rsidRDefault="00CB1543">
      <w:pPr>
        <w:rPr>
          <w:rFonts w:ascii="Tahoma" w:hAnsi="Tahoma" w:cs="Tahoma"/>
          <w:b/>
          <w:bCs/>
          <w:i/>
          <w:iCs/>
        </w:rPr>
      </w:pPr>
      <w:r>
        <w:rPr>
          <w:rFonts w:ascii="Tahoma" w:hAnsi="Tahoma" w:cs="Tahoma"/>
          <w:b/>
          <w:bCs/>
          <w:sz w:val="24"/>
          <w:u w:val="single"/>
        </w:rPr>
        <w:t>TECHNICAL SKILLS SUMMARY:</w:t>
      </w:r>
    </w:p>
    <w:p w:rsidR="00CB1543" w:rsidRDefault="00CB1543">
      <w:pPr>
        <w:rPr>
          <w:rFonts w:ascii="Tahoma" w:hAnsi="Tahoma" w:cs="Tahoma"/>
        </w:rPr>
      </w:pPr>
      <w:r>
        <w:rPr>
          <w:rFonts w:ascii="Tahoma" w:hAnsi="Tahoma" w:cs="Tahoma"/>
          <w:b/>
          <w:bCs/>
          <w:i/>
          <w:iCs/>
        </w:rPr>
        <w:t>Operating Systems</w:t>
      </w:r>
      <w:r>
        <w:rPr>
          <w:rFonts w:ascii="Tahoma" w:hAnsi="Tahoma" w:cs="Tahoma"/>
        </w:rPr>
        <w:t>: OS/400, Novell Netware, Windows XP/NT/2000/9x</w:t>
      </w:r>
      <w:r w:rsidR="0055025F">
        <w:rPr>
          <w:rFonts w:ascii="Tahoma" w:hAnsi="Tahoma" w:cs="Tahoma"/>
        </w:rPr>
        <w:t>/7</w:t>
      </w:r>
      <w:r>
        <w:rPr>
          <w:rFonts w:ascii="Tahoma" w:hAnsi="Tahoma" w:cs="Tahoma"/>
        </w:rPr>
        <w:t xml:space="preserve"> professional and server, Mi</w:t>
      </w:r>
      <w:r w:rsidR="008E4E5F">
        <w:rPr>
          <w:rFonts w:ascii="Tahoma" w:hAnsi="Tahoma" w:cs="Tahoma"/>
        </w:rPr>
        <w:t>crosoft Office Suite 2003 &amp; 2007</w:t>
      </w:r>
    </w:p>
    <w:p w:rsidR="00CB1543" w:rsidRDefault="00CB1543">
      <w:pPr>
        <w:rPr>
          <w:rFonts w:ascii="Tahoma" w:hAnsi="Tahoma" w:cs="Tahoma"/>
        </w:rPr>
      </w:pPr>
      <w:r>
        <w:rPr>
          <w:rFonts w:ascii="Tahoma" w:hAnsi="Tahoma" w:cs="Tahoma"/>
          <w:b/>
          <w:bCs/>
          <w:i/>
          <w:iCs/>
        </w:rPr>
        <w:t>Languages:</w:t>
      </w:r>
      <w:r>
        <w:rPr>
          <w:rFonts w:ascii="Tahoma" w:hAnsi="Tahoma" w:cs="Tahoma"/>
        </w:rPr>
        <w:t xml:space="preserve">  RPGIV/400/III, COBOL, CL, AS400 Query, Asset</w:t>
      </w:r>
      <w:r w:rsidR="00A232A1">
        <w:rPr>
          <w:rFonts w:ascii="Tahoma" w:hAnsi="Tahoma" w:cs="Tahoma"/>
        </w:rPr>
        <w:t>, OS400</w:t>
      </w:r>
    </w:p>
    <w:p w:rsidR="00E0087B" w:rsidRDefault="00E0087B">
      <w:pPr>
        <w:rPr>
          <w:rFonts w:ascii="Tahoma" w:hAnsi="Tahoma" w:cs="Tahoma"/>
        </w:rPr>
      </w:pPr>
      <w:r w:rsidRPr="00E0087B">
        <w:rPr>
          <w:rFonts w:ascii="Tahoma" w:hAnsi="Tahoma" w:cs="Tahoma"/>
          <w:b/>
          <w:i/>
        </w:rPr>
        <w:t>Methodologies</w:t>
      </w:r>
      <w:r>
        <w:rPr>
          <w:rFonts w:ascii="Tahoma" w:hAnsi="Tahoma" w:cs="Tahoma"/>
        </w:rPr>
        <w:t>: ITIL</w:t>
      </w:r>
    </w:p>
    <w:p w:rsidR="00CB1543" w:rsidRDefault="00CB1543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bCs/>
          <w:i/>
          <w:iCs/>
        </w:rPr>
        <w:t>Clearance</w:t>
      </w:r>
      <w:r>
        <w:rPr>
          <w:rFonts w:ascii="Tahoma" w:hAnsi="Tahoma" w:cs="Tahoma"/>
        </w:rPr>
        <w:t>: DOD Secret</w:t>
      </w:r>
      <w:r w:rsidR="00441DDE">
        <w:rPr>
          <w:rFonts w:ascii="Tahoma" w:hAnsi="Tahoma" w:cs="Tahoma"/>
        </w:rPr>
        <w:t xml:space="preserve"> currently lapsed</w:t>
      </w:r>
    </w:p>
    <w:p w:rsidR="00E0087B" w:rsidRDefault="00CB1543">
      <w:pPr>
        <w:rPr>
          <w:rFonts w:ascii="Tahoma" w:hAnsi="Tahoma" w:cs="Tahoma"/>
          <w:b/>
          <w:sz w:val="24"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    </w:t>
      </w:r>
      <w:r>
        <w:rPr>
          <w:rFonts w:ascii="Tahoma" w:hAnsi="Tahoma" w:cs="Tahoma"/>
        </w:rPr>
        <w:br/>
      </w:r>
      <w:r>
        <w:rPr>
          <w:rFonts w:ascii="Tahoma" w:hAnsi="Tahoma" w:cs="Tahoma"/>
          <w:b/>
          <w:sz w:val="24"/>
          <w:u w:val="single"/>
        </w:rPr>
        <w:t>WORK EXPERIENCE:</w:t>
      </w:r>
    </w:p>
    <w:p w:rsidR="002612C6" w:rsidRDefault="00E96626">
      <w:pPr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Ensynch</w:t>
      </w:r>
      <w:proofErr w:type="spellEnd"/>
    </w:p>
    <w:p w:rsidR="0010326B" w:rsidRDefault="0010326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At Intel</w:t>
      </w:r>
    </w:p>
    <w:p w:rsidR="0010326B" w:rsidRDefault="0010326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Beaverton, OR</w:t>
      </w:r>
    </w:p>
    <w:p w:rsidR="0010326B" w:rsidRDefault="0010326B">
      <w:pPr>
        <w:rPr>
          <w:rFonts w:ascii="Tahoma" w:hAnsi="Tahoma" w:cs="Tahoma"/>
        </w:rPr>
      </w:pPr>
      <w:r>
        <w:rPr>
          <w:rFonts w:ascii="Tahoma" w:hAnsi="Tahoma" w:cs="Tahoma"/>
        </w:rPr>
        <w:t>5/11 to present</w:t>
      </w:r>
    </w:p>
    <w:p w:rsidR="0010326B" w:rsidRDefault="0010326B">
      <w:pPr>
        <w:rPr>
          <w:rFonts w:ascii="Tahoma" w:hAnsi="Tahoma" w:cs="Tahoma"/>
          <w:b/>
          <w:i/>
        </w:rPr>
      </w:pPr>
      <w:r w:rsidRPr="0010326B">
        <w:rPr>
          <w:rFonts w:ascii="Tahoma" w:hAnsi="Tahoma" w:cs="Tahoma"/>
          <w:b/>
          <w:i/>
        </w:rPr>
        <w:t xml:space="preserve">Aprimo Enterprise 8.5 </w:t>
      </w:r>
      <w:r w:rsidR="007D771C">
        <w:rPr>
          <w:rFonts w:ascii="Tahoma" w:hAnsi="Tahoma" w:cs="Tahoma"/>
          <w:b/>
          <w:i/>
        </w:rPr>
        <w:t>LMS Admin/</w:t>
      </w:r>
      <w:r w:rsidRPr="0010326B">
        <w:rPr>
          <w:rFonts w:ascii="Tahoma" w:hAnsi="Tahoma" w:cs="Tahoma"/>
          <w:b/>
          <w:i/>
        </w:rPr>
        <w:t>Level 2 Support</w:t>
      </w:r>
    </w:p>
    <w:p w:rsidR="00B67179" w:rsidRPr="006525F0" w:rsidRDefault="00B67179" w:rsidP="006525F0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r w:rsidRPr="006525F0">
        <w:rPr>
          <w:rFonts w:ascii="Tahoma" w:hAnsi="Tahoma" w:cs="Tahoma"/>
        </w:rPr>
        <w:t>Supported Busines</w:t>
      </w:r>
      <w:r w:rsidR="006525F0" w:rsidRPr="006525F0">
        <w:rPr>
          <w:rFonts w:ascii="Tahoma" w:hAnsi="Tahoma" w:cs="Tahoma"/>
        </w:rPr>
        <w:t>s Analysts, and Product owners which, resulted in a marked decrease in SLA times. This decrease translated into increased prospect opportunities</w:t>
      </w:r>
      <w:r w:rsidR="006525F0">
        <w:rPr>
          <w:rFonts w:ascii="Tahoma" w:hAnsi="Tahoma" w:cs="Tahoma"/>
        </w:rPr>
        <w:t xml:space="preserve"> processing due to faster resolution of issues</w:t>
      </w:r>
      <w:r w:rsidR="006525F0" w:rsidRPr="006525F0">
        <w:rPr>
          <w:rFonts w:ascii="Tahoma" w:hAnsi="Tahoma" w:cs="Tahoma"/>
        </w:rPr>
        <w:t xml:space="preserve">. </w:t>
      </w:r>
    </w:p>
    <w:p w:rsidR="00B67179" w:rsidRPr="006525F0" w:rsidRDefault="00B67179" w:rsidP="006525F0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r w:rsidRPr="006525F0">
        <w:rPr>
          <w:rFonts w:ascii="Tahoma" w:hAnsi="Tahoma" w:cs="Tahoma"/>
        </w:rPr>
        <w:t>Create Level 1 and Level 2 support Scripts, documented Level 2 responsibilities using Support Soft and ServiceNow.</w:t>
      </w:r>
    </w:p>
    <w:p w:rsidR="00B67179" w:rsidRPr="006525F0" w:rsidRDefault="00B67179" w:rsidP="006525F0">
      <w:pPr>
        <w:pStyle w:val="ListParagraph"/>
        <w:numPr>
          <w:ilvl w:val="0"/>
          <w:numId w:val="35"/>
        </w:numPr>
        <w:jc w:val="both"/>
        <w:rPr>
          <w:rFonts w:ascii="Tahoma" w:hAnsi="Tahoma" w:cs="Tahoma"/>
          <w:sz w:val="24"/>
          <w:szCs w:val="24"/>
        </w:rPr>
      </w:pPr>
      <w:r w:rsidRPr="006525F0">
        <w:rPr>
          <w:rFonts w:ascii="Tahoma" w:hAnsi="Tahoma" w:cs="Tahoma"/>
        </w:rPr>
        <w:t>Provided management and training for Level 1 support, monitored ticket routing using BMC Remedy. ITIL Standards used.</w:t>
      </w:r>
    </w:p>
    <w:p w:rsidR="00B67179" w:rsidRPr="006525F0" w:rsidRDefault="00B67179" w:rsidP="006525F0">
      <w:pPr>
        <w:pStyle w:val="ListParagraph"/>
        <w:numPr>
          <w:ilvl w:val="0"/>
          <w:numId w:val="35"/>
        </w:numPr>
        <w:jc w:val="both"/>
        <w:rPr>
          <w:rFonts w:ascii="Tahoma" w:hAnsi="Tahoma" w:cs="Tahoma"/>
          <w:sz w:val="24"/>
          <w:szCs w:val="24"/>
        </w:rPr>
      </w:pPr>
      <w:r w:rsidRPr="006525F0">
        <w:rPr>
          <w:rFonts w:ascii="Tahoma" w:hAnsi="Tahoma" w:cs="Tahoma"/>
        </w:rPr>
        <w:t xml:space="preserve">Monitored and reported on stabilization issues related to system upgrades and enhancements. </w:t>
      </w:r>
    </w:p>
    <w:p w:rsidR="00B67179" w:rsidRPr="006525F0" w:rsidRDefault="00B67179" w:rsidP="006525F0">
      <w:pPr>
        <w:pStyle w:val="ListParagraph"/>
        <w:numPr>
          <w:ilvl w:val="0"/>
          <w:numId w:val="35"/>
        </w:numPr>
        <w:rPr>
          <w:rFonts w:ascii="Tahoma" w:hAnsi="Tahoma" w:cs="Tahoma"/>
          <w:sz w:val="24"/>
          <w:szCs w:val="24"/>
        </w:rPr>
      </w:pPr>
      <w:r w:rsidRPr="006525F0">
        <w:rPr>
          <w:rFonts w:ascii="Tahoma" w:hAnsi="Tahoma" w:cs="Tahoma"/>
        </w:rPr>
        <w:t xml:space="preserve">Develop process documentation for Incident Management roles and responsibilities for a secondary project. </w:t>
      </w:r>
    </w:p>
    <w:p w:rsidR="00E0087B" w:rsidRDefault="00E0087B">
      <w:pPr>
        <w:rPr>
          <w:rFonts w:ascii="Tahoma" w:hAnsi="Tahoma" w:cs="Tahoma"/>
          <w:b/>
        </w:rPr>
      </w:pPr>
      <w:r w:rsidRPr="00E0087B">
        <w:rPr>
          <w:rFonts w:ascii="Tahoma" w:hAnsi="Tahoma" w:cs="Tahoma"/>
          <w:b/>
        </w:rPr>
        <w:t>ATSI</w:t>
      </w:r>
      <w:r w:rsidR="002F60E1">
        <w:rPr>
          <w:rFonts w:ascii="Tahoma" w:hAnsi="Tahoma" w:cs="Tahoma"/>
          <w:b/>
        </w:rPr>
        <w:t xml:space="preserve"> Group</w:t>
      </w:r>
    </w:p>
    <w:p w:rsidR="0010326B" w:rsidRDefault="0010326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At Columbia Sport</w:t>
      </w:r>
      <w:r w:rsidR="000D1A5B">
        <w:rPr>
          <w:rFonts w:ascii="Tahoma" w:hAnsi="Tahoma" w:cs="Tahoma"/>
          <w:b/>
        </w:rPr>
        <w:t>s</w:t>
      </w:r>
      <w:r>
        <w:rPr>
          <w:rFonts w:ascii="Tahoma" w:hAnsi="Tahoma" w:cs="Tahoma"/>
          <w:b/>
        </w:rPr>
        <w:t>wear</w:t>
      </w:r>
    </w:p>
    <w:p w:rsidR="00E0087B" w:rsidRDefault="00E0087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Portland, OR</w:t>
      </w:r>
    </w:p>
    <w:p w:rsidR="00E0087B" w:rsidRDefault="00E0087B">
      <w:pPr>
        <w:rPr>
          <w:rFonts w:ascii="Tahoma" w:hAnsi="Tahoma" w:cs="Tahoma"/>
        </w:rPr>
      </w:pPr>
      <w:r w:rsidRPr="00E0087B">
        <w:rPr>
          <w:rFonts w:ascii="Tahoma" w:hAnsi="Tahoma" w:cs="Tahoma"/>
        </w:rPr>
        <w:t xml:space="preserve">7/2010 </w:t>
      </w:r>
      <w:r w:rsidR="0010326B">
        <w:rPr>
          <w:rFonts w:ascii="Tahoma" w:hAnsi="Tahoma" w:cs="Tahoma"/>
        </w:rPr>
        <w:t>to</w:t>
      </w:r>
      <w:r w:rsidR="00D35226">
        <w:rPr>
          <w:rFonts w:ascii="Tahoma" w:hAnsi="Tahoma" w:cs="Tahoma"/>
        </w:rPr>
        <w:t xml:space="preserve"> 11/10</w:t>
      </w:r>
    </w:p>
    <w:p w:rsidR="00E0087B" w:rsidRDefault="00A61C3B">
      <w:pPr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 xml:space="preserve">Desktop support </w:t>
      </w:r>
      <w:r w:rsidR="00E0087B" w:rsidRPr="00E0087B">
        <w:rPr>
          <w:rFonts w:ascii="Tahoma" w:hAnsi="Tahoma" w:cs="Tahoma"/>
          <w:b/>
          <w:i/>
        </w:rPr>
        <w:t>Technician</w:t>
      </w:r>
    </w:p>
    <w:p w:rsidR="00F54248" w:rsidRPr="00604F27" w:rsidRDefault="00F54248" w:rsidP="00F54248">
      <w:pPr>
        <w:numPr>
          <w:ilvl w:val="0"/>
          <w:numId w:val="30"/>
        </w:numPr>
        <w:rPr>
          <w:rFonts w:ascii="Tahoma" w:hAnsi="Tahoma" w:cs="Tahoma"/>
          <w:b/>
          <w:sz w:val="24"/>
          <w:u w:val="single"/>
        </w:rPr>
      </w:pPr>
      <w:r>
        <w:rPr>
          <w:rFonts w:ascii="Tahoma" w:hAnsi="Tahoma" w:cs="Tahoma"/>
        </w:rPr>
        <w:t xml:space="preserve">Provide </w:t>
      </w:r>
      <w:r w:rsidR="00DB0826" w:rsidRPr="00DB0826">
        <w:rPr>
          <w:rFonts w:ascii="Tahoma" w:hAnsi="Tahoma" w:cs="Tahoma"/>
        </w:rPr>
        <w:t xml:space="preserve">support for Windows XP, 7 and MAC desktops, </w:t>
      </w:r>
      <w:r w:rsidR="00441DDE">
        <w:rPr>
          <w:rFonts w:ascii="Tahoma" w:hAnsi="Tahoma" w:cs="Tahoma"/>
        </w:rPr>
        <w:t>notebooks</w:t>
      </w:r>
      <w:r w:rsidR="00DB0826" w:rsidRPr="00DB0826">
        <w:rPr>
          <w:rFonts w:ascii="Tahoma" w:hAnsi="Tahoma" w:cs="Tahoma"/>
        </w:rPr>
        <w:t xml:space="preserve">, </w:t>
      </w:r>
      <w:proofErr w:type="spellStart"/>
      <w:r w:rsidR="00DB0826" w:rsidRPr="00DB0826">
        <w:rPr>
          <w:rFonts w:ascii="Tahoma" w:hAnsi="Tahoma" w:cs="Tahoma"/>
        </w:rPr>
        <w:t>smartphones</w:t>
      </w:r>
      <w:proofErr w:type="spellEnd"/>
      <w:r w:rsidR="00DB0826" w:rsidRPr="00DB0826">
        <w:rPr>
          <w:rFonts w:ascii="Tahoma" w:hAnsi="Tahoma" w:cs="Tahoma"/>
        </w:rPr>
        <w:t>, Lexmark and HP printers</w:t>
      </w:r>
      <w:r w:rsidR="00DB0826">
        <w:rPr>
          <w:rFonts w:ascii="Tahoma" w:hAnsi="Tahoma" w:cs="Tahoma"/>
        </w:rPr>
        <w:t>.</w:t>
      </w:r>
      <w:r w:rsidR="001E338A">
        <w:rPr>
          <w:rFonts w:ascii="Tahoma" w:hAnsi="Tahoma" w:cs="Tahoma"/>
        </w:rPr>
        <w:t xml:space="preserve">  </w:t>
      </w:r>
      <w:r w:rsidR="001E338A" w:rsidRPr="00DB0826">
        <w:rPr>
          <w:rFonts w:ascii="Tahoma" w:hAnsi="Tahoma" w:cs="Tahoma"/>
        </w:rPr>
        <w:t>Utilizing ITIL standards</w:t>
      </w:r>
      <w:r w:rsidR="001E338A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Pr="0099440A">
        <w:rPr>
          <w:rFonts w:ascii="Tahoma" w:hAnsi="Tahoma" w:cs="Tahoma"/>
          <w:bCs/>
          <w:iCs/>
          <w:color w:val="000000"/>
        </w:rPr>
        <w:t>Document resolution steps taken; escalate calls as necessary</w:t>
      </w:r>
      <w:r w:rsidRPr="0099440A">
        <w:rPr>
          <w:rFonts w:ascii="Tahoma" w:hAnsi="Tahoma" w:cs="Tahoma"/>
          <w:color w:val="000000"/>
        </w:rPr>
        <w:t xml:space="preserve">. Using BMC Remedy. </w:t>
      </w:r>
    </w:p>
    <w:p w:rsidR="00DB0826" w:rsidRPr="00DB0826" w:rsidRDefault="00DB0826" w:rsidP="00DB0826">
      <w:pPr>
        <w:numPr>
          <w:ilvl w:val="0"/>
          <w:numId w:val="30"/>
        </w:numPr>
        <w:rPr>
          <w:rFonts w:ascii="Tahoma" w:hAnsi="Tahoma" w:cs="Tahoma"/>
          <w:b/>
          <w:i/>
        </w:rPr>
      </w:pPr>
      <w:r w:rsidRPr="00DB0826">
        <w:rPr>
          <w:rFonts w:ascii="Tahoma" w:hAnsi="Tahoma" w:cs="Tahoma"/>
        </w:rPr>
        <w:t>Provided Retail outlet support, registers and peripheral devices. JDA system</w:t>
      </w:r>
    </w:p>
    <w:p w:rsidR="00DB0826" w:rsidRPr="00DB0826" w:rsidRDefault="00DB0826" w:rsidP="00E0087B">
      <w:pPr>
        <w:numPr>
          <w:ilvl w:val="0"/>
          <w:numId w:val="30"/>
        </w:numPr>
        <w:rPr>
          <w:rFonts w:ascii="Tahoma" w:hAnsi="Tahoma" w:cs="Tahoma"/>
          <w:b/>
          <w:i/>
        </w:rPr>
      </w:pPr>
      <w:r>
        <w:rPr>
          <w:rFonts w:ascii="Tahoma" w:hAnsi="Tahoma" w:cs="Tahoma"/>
        </w:rPr>
        <w:t>Active directory and exchange server profile modifications</w:t>
      </w:r>
    </w:p>
    <w:p w:rsidR="00604F27" w:rsidRPr="00F54248" w:rsidRDefault="00F94289" w:rsidP="00604F27">
      <w:pPr>
        <w:numPr>
          <w:ilvl w:val="0"/>
          <w:numId w:val="30"/>
        </w:numPr>
        <w:rPr>
          <w:rFonts w:ascii="Tahoma" w:hAnsi="Tahoma" w:cs="Tahoma"/>
          <w:b/>
          <w:sz w:val="24"/>
          <w:u w:val="single"/>
        </w:rPr>
      </w:pPr>
      <w:r w:rsidRPr="00F54248">
        <w:rPr>
          <w:rFonts w:ascii="Tahoma" w:hAnsi="Tahoma" w:cs="Tahoma"/>
        </w:rPr>
        <w:t>Provided IS</w:t>
      </w:r>
      <w:r w:rsidR="00DB0826" w:rsidRPr="00F54248">
        <w:rPr>
          <w:rFonts w:ascii="Tahoma" w:hAnsi="Tahoma" w:cs="Tahoma"/>
        </w:rPr>
        <w:t>eries/AS400 support, robot, JDA and JDE applications</w:t>
      </w:r>
      <w:r w:rsidR="001E338A" w:rsidRPr="00F54248">
        <w:rPr>
          <w:rFonts w:ascii="Tahoma" w:hAnsi="Tahoma" w:cs="Tahoma"/>
        </w:rPr>
        <w:t xml:space="preserve"> as needed.</w:t>
      </w:r>
    </w:p>
    <w:p w:rsidR="006F42A5" w:rsidRDefault="006F42A5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HP Enterprise Services, </w:t>
      </w:r>
    </w:p>
    <w:p w:rsidR="00CB1543" w:rsidRDefault="00CB1543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Boise, ID</w:t>
      </w:r>
    </w:p>
    <w:p w:rsidR="00CB1543" w:rsidRDefault="0010326B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10/05 to</w:t>
      </w:r>
      <w:r w:rsidR="001D5BA2">
        <w:rPr>
          <w:rFonts w:ascii="Tahoma" w:hAnsi="Tahoma" w:cs="Tahoma"/>
          <w:bCs/>
        </w:rPr>
        <w:t xml:space="preserve"> 7/10</w:t>
      </w:r>
    </w:p>
    <w:p w:rsidR="00CB1543" w:rsidRDefault="0010326B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9/07 to</w:t>
      </w:r>
      <w:r w:rsidR="00E0087B">
        <w:rPr>
          <w:rFonts w:ascii="Tahoma" w:hAnsi="Tahoma" w:cs="Tahoma"/>
          <w:bCs/>
        </w:rPr>
        <w:t xml:space="preserve"> 2/07</w:t>
      </w:r>
    </w:p>
    <w:p w:rsidR="00CB1543" w:rsidRDefault="008D4827" w:rsidP="0099440A">
      <w:pPr>
        <w:pStyle w:val="Heading1"/>
      </w:pPr>
      <w:r>
        <w:rPr>
          <w:rFonts w:ascii="Tahoma" w:hAnsi="Tahoma" w:cs="Tahoma"/>
          <w:iCs/>
        </w:rPr>
        <w:t xml:space="preserve">Senior </w:t>
      </w:r>
      <w:r w:rsidR="00CB1543">
        <w:rPr>
          <w:rFonts w:ascii="Tahoma" w:hAnsi="Tahoma" w:cs="Tahoma"/>
          <w:iCs/>
        </w:rPr>
        <w:t>Technical support agent NMCI (Navy and Marine corp. Intranet)</w:t>
      </w:r>
      <w:r w:rsidR="00A04800">
        <w:rPr>
          <w:rFonts w:ascii="Tahoma" w:hAnsi="Tahoma" w:cs="Tahoma"/>
          <w:iCs/>
        </w:rPr>
        <w:t xml:space="preserve"> DOD</w:t>
      </w:r>
      <w:r>
        <w:rPr>
          <w:rFonts w:ascii="Tahoma" w:hAnsi="Tahoma" w:cs="Tahoma"/>
          <w:iCs/>
        </w:rPr>
        <w:t xml:space="preserve"> Clearance</w:t>
      </w:r>
    </w:p>
    <w:p w:rsidR="00CB1543" w:rsidRDefault="00CB1543">
      <w:pPr>
        <w:pStyle w:val="Heading1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Tahoma" w:hAnsi="Tahoma" w:cs="Tahoma"/>
          <w:b w:val="0"/>
          <w:bCs/>
          <w:i w:val="0"/>
          <w:iCs/>
        </w:rPr>
        <w:t>Provide u</w:t>
      </w:r>
      <w:r w:rsidR="00441DDE">
        <w:rPr>
          <w:rFonts w:ascii="Tahoma" w:hAnsi="Tahoma" w:cs="Tahoma"/>
          <w:b w:val="0"/>
          <w:bCs/>
          <w:i w:val="0"/>
          <w:iCs/>
        </w:rPr>
        <w:t>ser support for Windows 2000,</w:t>
      </w:r>
      <w:r>
        <w:rPr>
          <w:rFonts w:ascii="Tahoma" w:hAnsi="Tahoma" w:cs="Tahoma"/>
          <w:b w:val="0"/>
          <w:bCs/>
          <w:i w:val="0"/>
          <w:iCs/>
        </w:rPr>
        <w:t xml:space="preserve"> XP workstations in a high-volu</w:t>
      </w:r>
      <w:r w:rsidR="008D4827">
        <w:rPr>
          <w:rFonts w:ascii="Tahoma" w:hAnsi="Tahoma" w:cs="Tahoma"/>
          <w:b w:val="0"/>
          <w:bCs/>
          <w:i w:val="0"/>
          <w:iCs/>
        </w:rPr>
        <w:t>me call center supporting over 7</w:t>
      </w:r>
      <w:r>
        <w:rPr>
          <w:rFonts w:ascii="Tahoma" w:hAnsi="Tahoma" w:cs="Tahoma"/>
          <w:b w:val="0"/>
          <w:bCs/>
          <w:i w:val="0"/>
          <w:iCs/>
        </w:rPr>
        <w:t>50,000 users.</w:t>
      </w:r>
      <w:r w:rsidR="008D4827">
        <w:rPr>
          <w:rFonts w:ascii="Tahoma" w:hAnsi="Tahoma" w:cs="Tahoma"/>
          <w:b w:val="0"/>
          <w:bCs/>
          <w:i w:val="0"/>
          <w:iCs/>
        </w:rPr>
        <w:t xml:space="preserve"> </w:t>
      </w:r>
    </w:p>
    <w:p w:rsidR="00CB1543" w:rsidRDefault="00CB1543">
      <w:pPr>
        <w:pStyle w:val="Heading1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Tahoma" w:hAnsi="Tahoma" w:cs="Tahoma"/>
          <w:b w:val="0"/>
          <w:bCs/>
          <w:i w:val="0"/>
          <w:iCs/>
        </w:rPr>
        <w:t xml:space="preserve">Support and troubleshoot RAS dial up, </w:t>
      </w:r>
      <w:r w:rsidR="008D4827">
        <w:rPr>
          <w:rFonts w:ascii="Tahoma" w:hAnsi="Tahoma" w:cs="Tahoma"/>
          <w:b w:val="0"/>
          <w:bCs/>
          <w:i w:val="0"/>
          <w:iCs/>
        </w:rPr>
        <w:t>cable and DSL remote access</w:t>
      </w:r>
      <w:r w:rsidR="0055025F">
        <w:rPr>
          <w:rFonts w:ascii="Tahoma" w:hAnsi="Tahoma" w:cs="Tahoma"/>
          <w:b w:val="0"/>
          <w:bCs/>
          <w:i w:val="0"/>
          <w:iCs/>
        </w:rPr>
        <w:t>; Netmeeting</w:t>
      </w:r>
      <w:r w:rsidR="00A04800">
        <w:rPr>
          <w:rFonts w:ascii="Tahoma" w:hAnsi="Tahoma" w:cs="Tahoma"/>
          <w:b w:val="0"/>
          <w:bCs/>
          <w:i w:val="0"/>
          <w:iCs/>
        </w:rPr>
        <w:t>, RDP</w:t>
      </w:r>
      <w:r>
        <w:rPr>
          <w:rFonts w:ascii="Tahoma" w:hAnsi="Tahoma" w:cs="Tahoma"/>
          <w:b w:val="0"/>
          <w:bCs/>
          <w:i w:val="0"/>
          <w:iCs/>
        </w:rPr>
        <w:t xml:space="preserve"> remote access; Active Directory profile updates</w:t>
      </w:r>
      <w:r w:rsidR="008D4827">
        <w:rPr>
          <w:rFonts w:ascii="Tahoma" w:hAnsi="Tahoma" w:cs="Tahoma"/>
          <w:b w:val="0"/>
          <w:bCs/>
          <w:i w:val="0"/>
          <w:iCs/>
        </w:rPr>
        <w:t xml:space="preserve"> and issues</w:t>
      </w:r>
      <w:r>
        <w:rPr>
          <w:rFonts w:ascii="Tahoma" w:hAnsi="Tahoma" w:cs="Tahoma"/>
          <w:b w:val="0"/>
          <w:bCs/>
          <w:i w:val="0"/>
          <w:iCs/>
        </w:rPr>
        <w:t xml:space="preserve">; password reset and account activation. </w:t>
      </w:r>
      <w:r w:rsidR="008D4827">
        <w:rPr>
          <w:rFonts w:ascii="Tahoma" w:hAnsi="Tahoma" w:cs="Tahoma"/>
          <w:b w:val="0"/>
          <w:bCs/>
          <w:i w:val="0"/>
          <w:iCs/>
        </w:rPr>
        <w:t xml:space="preserve"> </w:t>
      </w:r>
    </w:p>
    <w:p w:rsidR="00CB1543" w:rsidRDefault="00CB1543">
      <w:pPr>
        <w:pStyle w:val="Heading1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Tahoma" w:hAnsi="Tahoma" w:cs="Tahoma"/>
          <w:b w:val="0"/>
          <w:bCs/>
          <w:i w:val="0"/>
          <w:iCs/>
          <w:color w:val="000000"/>
        </w:rPr>
        <w:t>Support MS Office 2000 and 2003 suites, website connectivity, Radia updates and various other applications.</w:t>
      </w:r>
    </w:p>
    <w:p w:rsidR="00CB1543" w:rsidRDefault="00CB1543">
      <w:pPr>
        <w:pStyle w:val="Heading1"/>
        <w:numPr>
          <w:ilvl w:val="0"/>
          <w:numId w:val="24"/>
        </w:numPr>
        <w:rPr>
          <w:rFonts w:ascii="Arial" w:hAnsi="Arial" w:cs="Arial"/>
          <w:b w:val="0"/>
          <w:i w:val="0"/>
          <w:color w:val="000000"/>
        </w:rPr>
      </w:pPr>
      <w:r>
        <w:rPr>
          <w:rFonts w:ascii="Tahoma" w:hAnsi="Tahoma" w:cs="Tahoma"/>
          <w:b w:val="0"/>
          <w:bCs/>
          <w:i w:val="0"/>
          <w:iCs/>
          <w:color w:val="000000"/>
        </w:rPr>
        <w:t>PC, laptop, printer, and scanner support, dis</w:t>
      </w:r>
      <w:r w:rsidR="00533960">
        <w:rPr>
          <w:rFonts w:ascii="Tahoma" w:hAnsi="Tahoma" w:cs="Tahoma"/>
          <w:b w:val="0"/>
          <w:bCs/>
          <w:i w:val="0"/>
          <w:iCs/>
          <w:color w:val="000000"/>
        </w:rPr>
        <w:t>patching repair technicians as</w:t>
      </w:r>
      <w:r>
        <w:rPr>
          <w:rFonts w:ascii="Tahoma" w:hAnsi="Tahoma" w:cs="Tahoma"/>
          <w:b w:val="0"/>
          <w:bCs/>
          <w:i w:val="0"/>
          <w:iCs/>
          <w:color w:val="000000"/>
        </w:rPr>
        <w:t xml:space="preserve"> needed. Document resolution steps taken; escalate calls as necessary</w:t>
      </w:r>
      <w:r>
        <w:rPr>
          <w:rFonts w:ascii="Tahoma" w:hAnsi="Tahoma" w:cs="Tahoma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A04800">
        <w:rPr>
          <w:rFonts w:ascii="Arial" w:hAnsi="Arial" w:cs="Arial"/>
          <w:b w:val="0"/>
          <w:i w:val="0"/>
          <w:color w:val="000000"/>
        </w:rPr>
        <w:t xml:space="preserve"> RDM</w:t>
      </w:r>
      <w:r w:rsidR="00533960">
        <w:rPr>
          <w:rFonts w:ascii="Arial" w:hAnsi="Arial" w:cs="Arial"/>
          <w:b w:val="0"/>
          <w:i w:val="0"/>
          <w:color w:val="000000"/>
        </w:rPr>
        <w:t xml:space="preserve"> (Remote Desktop Management)</w:t>
      </w:r>
      <w:r w:rsidR="00A04800">
        <w:rPr>
          <w:rFonts w:ascii="Arial" w:hAnsi="Arial" w:cs="Arial"/>
          <w:b w:val="0"/>
          <w:i w:val="0"/>
          <w:color w:val="000000"/>
        </w:rPr>
        <w:t xml:space="preserve"> support when needed. </w:t>
      </w:r>
    </w:p>
    <w:p w:rsidR="00CB1543" w:rsidRPr="00604F27" w:rsidRDefault="00DB0826" w:rsidP="0099440A">
      <w:pPr>
        <w:numPr>
          <w:ilvl w:val="0"/>
          <w:numId w:val="24"/>
        </w:numPr>
      </w:pPr>
      <w:r w:rsidRPr="0099440A">
        <w:rPr>
          <w:rFonts w:ascii="Tahoma" w:hAnsi="Tahoma" w:cs="Tahoma"/>
        </w:rPr>
        <w:t xml:space="preserve">Utilizing ITIL standards, SLA adherence and first call resolution standards. </w:t>
      </w:r>
    </w:p>
    <w:p w:rsidR="00604F27" w:rsidRDefault="00604F27" w:rsidP="00604F27">
      <w:pPr>
        <w:ind w:left="720"/>
      </w:pPr>
    </w:p>
    <w:p w:rsidR="00CB1543" w:rsidRDefault="00CB1543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D &amp; B Supply Inc,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</w:rPr>
            <w:t>Caldwell</w:t>
          </w:r>
        </w:smartTag>
        <w:r>
          <w:rPr>
            <w:rFonts w:ascii="Tahoma" w:hAnsi="Tahoma" w:cs="Tahoma"/>
          </w:rPr>
          <w:t xml:space="preserve">, </w:t>
        </w:r>
        <w:smartTag w:uri="urn:schemas-microsoft-com:office:smarttags" w:element="State">
          <w:r>
            <w:rPr>
              <w:rFonts w:ascii="Tahoma" w:hAnsi="Tahoma" w:cs="Tahoma"/>
            </w:rPr>
            <w:t>ID</w:t>
          </w:r>
        </w:smartTag>
      </w:smartTag>
    </w:p>
    <w:p w:rsidR="00CB1543" w:rsidRDefault="00CB1543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2/07 to 9/07</w:t>
      </w:r>
    </w:p>
    <w:p w:rsidR="00CB1543" w:rsidRPr="00D179E1" w:rsidRDefault="00CB1543">
      <w:pPr>
        <w:rPr>
          <w:rFonts w:ascii="Tahoma" w:hAnsi="Tahoma" w:cs="Tahoma"/>
          <w:b/>
          <w:i/>
        </w:rPr>
      </w:pPr>
      <w:proofErr w:type="gramStart"/>
      <w:r w:rsidRPr="00D179E1">
        <w:rPr>
          <w:rFonts w:ascii="Tahoma" w:hAnsi="Tahoma" w:cs="Tahoma"/>
          <w:b/>
          <w:i/>
        </w:rPr>
        <w:t>IT</w:t>
      </w:r>
      <w:proofErr w:type="gramEnd"/>
      <w:r w:rsidRPr="00D179E1">
        <w:rPr>
          <w:rFonts w:ascii="Tahoma" w:hAnsi="Tahoma" w:cs="Tahoma"/>
          <w:b/>
          <w:i/>
        </w:rPr>
        <w:t xml:space="preserve"> Technical Support</w:t>
      </w:r>
    </w:p>
    <w:p w:rsidR="00CB1543" w:rsidRDefault="00CB1543">
      <w:pPr>
        <w:numPr>
          <w:ilvl w:val="0"/>
          <w:numId w:val="26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Support model 520 ISeries, JDA MMS Software, </w:t>
      </w:r>
      <w:r w:rsidR="00A232A1">
        <w:rPr>
          <w:rFonts w:ascii="Tahoma" w:hAnsi="Tahoma" w:cs="Tahoma"/>
        </w:rPr>
        <w:t>Install OS400 PTF’s as needed.</w:t>
      </w:r>
    </w:p>
    <w:p w:rsidR="00CB1543" w:rsidRDefault="00CB1543">
      <w:pPr>
        <w:numPr>
          <w:ilvl w:val="0"/>
          <w:numId w:val="26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RPGIV, CL programming as needed.  JDA and OS400 security</w:t>
      </w:r>
      <w:r w:rsidR="00A232A1">
        <w:rPr>
          <w:rFonts w:ascii="Tahoma" w:hAnsi="Tahoma" w:cs="Tahoma"/>
          <w:bCs/>
        </w:rPr>
        <w:t xml:space="preserve"> setup and reconfiguration</w:t>
      </w:r>
      <w:r>
        <w:rPr>
          <w:rFonts w:ascii="Tahoma" w:hAnsi="Tahoma" w:cs="Tahoma"/>
          <w:bCs/>
        </w:rPr>
        <w:t>.</w:t>
      </w:r>
    </w:p>
    <w:p w:rsidR="007945D9" w:rsidRDefault="007945D9">
      <w:pPr>
        <w:numPr>
          <w:ilvl w:val="0"/>
          <w:numId w:val="26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Implemented JDA application upgrade. </w:t>
      </w:r>
    </w:p>
    <w:p w:rsidR="00CB1543" w:rsidRDefault="00CB1543">
      <w:pPr>
        <w:numPr>
          <w:ilvl w:val="0"/>
          <w:numId w:val="26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PC HW/SW support, repair and configuration</w:t>
      </w:r>
      <w:r w:rsidR="006F42A5">
        <w:rPr>
          <w:rFonts w:ascii="Tahoma" w:hAnsi="Tahoma" w:cs="Tahoma"/>
          <w:bCs/>
        </w:rPr>
        <w:t xml:space="preserve"> of desktop</w:t>
      </w:r>
      <w:r w:rsidR="007945D9">
        <w:rPr>
          <w:rFonts w:ascii="Tahoma" w:hAnsi="Tahoma" w:cs="Tahoma"/>
          <w:bCs/>
        </w:rPr>
        <w:t>s</w:t>
      </w:r>
      <w:r w:rsidR="006F42A5">
        <w:rPr>
          <w:rFonts w:ascii="Tahoma" w:hAnsi="Tahoma" w:cs="Tahoma"/>
          <w:bCs/>
        </w:rPr>
        <w:t xml:space="preserve"> and servers.</w:t>
      </w:r>
    </w:p>
    <w:p w:rsidR="00CB1543" w:rsidRDefault="00CB1543">
      <w:pPr>
        <w:numPr>
          <w:ilvl w:val="0"/>
          <w:numId w:val="26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In store retail hardware and POS software support and repair.</w:t>
      </w:r>
    </w:p>
    <w:p w:rsidR="00CB1543" w:rsidRDefault="00CB1543">
      <w:pPr>
        <w:numPr>
          <w:ilvl w:val="0"/>
          <w:numId w:val="26"/>
        </w:numPr>
      </w:pPr>
      <w:r>
        <w:rPr>
          <w:rFonts w:ascii="Tahoma" w:hAnsi="Tahoma" w:cs="Tahoma"/>
          <w:bCs/>
        </w:rPr>
        <w:t>Develop department procedural and user documentation.</w:t>
      </w:r>
    </w:p>
    <w:p w:rsidR="0099440A" w:rsidRDefault="00CB1543" w:rsidP="0099440A">
      <w:pPr>
        <w:numPr>
          <w:ilvl w:val="0"/>
          <w:numId w:val="26"/>
        </w:numPr>
      </w:pPr>
      <w:r w:rsidRPr="007945D9">
        <w:rPr>
          <w:rFonts w:ascii="Tahoma" w:hAnsi="Tahoma" w:cs="Tahoma"/>
          <w:bCs/>
        </w:rPr>
        <w:t>Linux VM server support</w:t>
      </w:r>
    </w:p>
    <w:p w:rsidR="00CB1543" w:rsidRDefault="00CB154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Volt Technical, Boise, ID</w:t>
      </w:r>
    </w:p>
    <w:p w:rsidR="00CB1543" w:rsidRDefault="00CB1543">
      <w:pPr>
        <w:rPr>
          <w:rFonts w:ascii="Tahoma" w:hAnsi="Tahoma" w:cs="Tahoma"/>
        </w:rPr>
      </w:pPr>
      <w:r>
        <w:rPr>
          <w:rFonts w:ascii="Tahoma" w:hAnsi="Tahoma" w:cs="Tahoma"/>
        </w:rPr>
        <w:t>9/04 to 6/05</w:t>
      </w:r>
    </w:p>
    <w:p w:rsidR="00CB1543" w:rsidRDefault="00CB1543">
      <w:pPr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Level 2 technical support for Albertsons, corp.</w:t>
      </w:r>
    </w:p>
    <w:p w:rsidR="00CB1543" w:rsidRPr="008C1716" w:rsidRDefault="00A232A1" w:rsidP="008C1716">
      <w:pPr>
        <w:numPr>
          <w:ilvl w:val="0"/>
          <w:numId w:val="19"/>
        </w:numPr>
        <w:rPr>
          <w:rFonts w:ascii="Tahoma" w:hAnsi="Tahoma" w:cs="Tahoma"/>
        </w:rPr>
      </w:pPr>
      <w:r w:rsidRPr="008C1716">
        <w:rPr>
          <w:rFonts w:ascii="Tahoma" w:hAnsi="Tahoma" w:cs="Tahoma"/>
        </w:rPr>
        <w:t>Support and troubleshoot NT,</w:t>
      </w:r>
      <w:r w:rsidR="00CB1543" w:rsidRPr="008C1716">
        <w:rPr>
          <w:rFonts w:ascii="Tahoma" w:hAnsi="Tahoma" w:cs="Tahoma"/>
        </w:rPr>
        <w:t xml:space="preserve"> Windows 2000 servers</w:t>
      </w:r>
      <w:r w:rsidRPr="008C1716">
        <w:rPr>
          <w:rFonts w:ascii="Tahoma" w:hAnsi="Tahoma" w:cs="Tahoma"/>
        </w:rPr>
        <w:t xml:space="preserve"> and print servers</w:t>
      </w:r>
      <w:r w:rsidR="008C1716" w:rsidRPr="008C1716">
        <w:rPr>
          <w:rFonts w:ascii="Tahoma" w:hAnsi="Tahoma" w:cs="Tahoma"/>
        </w:rPr>
        <w:t xml:space="preserve">, </w:t>
      </w:r>
      <w:r w:rsidR="00CB1543" w:rsidRPr="008C1716">
        <w:rPr>
          <w:rFonts w:ascii="Tahoma" w:hAnsi="Tahoma" w:cs="Tahoma"/>
        </w:rPr>
        <w:t xml:space="preserve">Solaris and </w:t>
      </w:r>
      <w:proofErr w:type="spellStart"/>
      <w:r w:rsidR="00CB1543" w:rsidRPr="008C1716">
        <w:rPr>
          <w:rFonts w:ascii="Tahoma" w:hAnsi="Tahoma" w:cs="Tahoma"/>
        </w:rPr>
        <w:t>Mpras</w:t>
      </w:r>
      <w:proofErr w:type="spellEnd"/>
      <w:r w:rsidR="00CB1543" w:rsidRPr="008C1716">
        <w:rPr>
          <w:rFonts w:ascii="Tahoma" w:hAnsi="Tahoma" w:cs="Tahoma"/>
        </w:rPr>
        <w:t xml:space="preserve"> Unix servers</w:t>
      </w:r>
      <w:r w:rsidR="008C1716">
        <w:rPr>
          <w:rFonts w:ascii="Tahoma" w:hAnsi="Tahoma" w:cs="Tahoma"/>
        </w:rPr>
        <w:t>,</w:t>
      </w:r>
      <w:r w:rsidR="00CB1543" w:rsidRPr="008C1716">
        <w:rPr>
          <w:rFonts w:ascii="Tahoma" w:hAnsi="Tahoma" w:cs="Tahoma"/>
        </w:rPr>
        <w:t xml:space="preserve"> </w:t>
      </w:r>
      <w:r w:rsidR="008C1716">
        <w:rPr>
          <w:rFonts w:ascii="Tahoma" w:hAnsi="Tahoma" w:cs="Tahoma"/>
        </w:rPr>
        <w:t>r</w:t>
      </w:r>
      <w:r w:rsidR="00CB1543" w:rsidRPr="008C1716">
        <w:rPr>
          <w:rFonts w:ascii="Tahoma" w:hAnsi="Tahoma" w:cs="Tahoma"/>
        </w:rPr>
        <w:t>egisters, printers, PC’s, dept scales, Pharmacy dept applications and hardware.  Oracle and SQL database issues.</w:t>
      </w:r>
    </w:p>
    <w:p w:rsidR="00CB1543" w:rsidRDefault="00CB1543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Document resolution steps taken; escalate calls as necessary.  Openview software used</w:t>
      </w:r>
    </w:p>
    <w:p w:rsidR="00CB1543" w:rsidRPr="002722A8" w:rsidRDefault="00CB1543" w:rsidP="002722A8">
      <w:pPr>
        <w:numPr>
          <w:ilvl w:val="0"/>
          <w:numId w:val="19"/>
        </w:numPr>
        <w:rPr>
          <w:rFonts w:ascii="Tahoma" w:hAnsi="Tahoma" w:cs="Tahoma"/>
          <w:b/>
          <w:u w:val="single"/>
        </w:rPr>
      </w:pPr>
      <w:r w:rsidRPr="002722A8">
        <w:rPr>
          <w:rFonts w:ascii="Tahoma" w:hAnsi="Tahoma" w:cs="Tahoma"/>
        </w:rPr>
        <w:t xml:space="preserve">High volume call center supporting over 3000 locations </w:t>
      </w:r>
    </w:p>
    <w:p w:rsidR="00CB1543" w:rsidRDefault="00CB1543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Robert Half</w:t>
      </w:r>
    </w:p>
    <w:p w:rsidR="00CB1543" w:rsidRDefault="00CB1543">
      <w:pPr>
        <w:rPr>
          <w:rFonts w:ascii="Tahoma" w:hAnsi="Tahoma" w:cs="Tahoma"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bCs/>
            </w:rPr>
            <w:t>Las Vegas</w:t>
          </w:r>
        </w:smartTag>
        <w:r>
          <w:rPr>
            <w:rFonts w:ascii="Tahoma" w:hAnsi="Tahoma" w:cs="Tahoma"/>
            <w:bCs/>
          </w:rPr>
          <w:t xml:space="preserve">, </w:t>
        </w:r>
        <w:smartTag w:uri="urn:schemas-microsoft-com:office:smarttags" w:element="State">
          <w:r>
            <w:rPr>
              <w:rFonts w:ascii="Tahoma" w:hAnsi="Tahoma" w:cs="Tahoma"/>
              <w:bCs/>
            </w:rPr>
            <w:t>Nevada</w:t>
          </w:r>
        </w:smartTag>
      </w:smartTag>
    </w:p>
    <w:p w:rsidR="00CB1543" w:rsidRDefault="00CB1543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2/04 to 06/04</w:t>
      </w:r>
    </w:p>
    <w:p w:rsidR="00CB1543" w:rsidRDefault="00CB1543">
      <w:pPr>
        <w:pStyle w:val="Heading3"/>
        <w:rPr>
          <w:rFonts w:ascii="Tahoma" w:hAnsi="Tahoma" w:cs="Tahoma"/>
          <w:b/>
          <w:bCs w:val="0"/>
        </w:rPr>
      </w:pPr>
      <w:r>
        <w:rPr>
          <w:rFonts w:ascii="Tahoma" w:hAnsi="Tahoma" w:cs="Tahoma"/>
          <w:b/>
          <w:bCs w:val="0"/>
        </w:rPr>
        <w:t>ISeries/AS400 System Administrator contractor for Bally Gaming and Systems</w:t>
      </w:r>
    </w:p>
    <w:p w:rsidR="00F94289" w:rsidRPr="00F94289" w:rsidRDefault="00A232A1" w:rsidP="00F94289">
      <w:pPr>
        <w:numPr>
          <w:ilvl w:val="0"/>
          <w:numId w:val="17"/>
        </w:numPr>
        <w:rPr>
          <w:rFonts w:ascii="Tahoma" w:hAnsi="Tahoma" w:cs="Tahoma"/>
          <w:bCs/>
        </w:rPr>
      </w:pPr>
      <w:r w:rsidRPr="00F94289">
        <w:rPr>
          <w:rFonts w:ascii="Tahoma" w:hAnsi="Tahoma" w:cs="Tahoma"/>
          <w:bCs/>
        </w:rPr>
        <w:t xml:space="preserve">Set up system security levels for new browser application. </w:t>
      </w:r>
    </w:p>
    <w:p w:rsidR="00A232A1" w:rsidRDefault="00A232A1" w:rsidP="00A232A1">
      <w:pPr>
        <w:numPr>
          <w:ilvl w:val="0"/>
          <w:numId w:val="17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Created position responsibility documentation </w:t>
      </w:r>
    </w:p>
    <w:p w:rsidR="00B6074B" w:rsidRDefault="00A232A1" w:rsidP="00B6074B">
      <w:pPr>
        <w:numPr>
          <w:ilvl w:val="0"/>
          <w:numId w:val="17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Desktop and Application Support for over 500 users. </w:t>
      </w:r>
      <w:r w:rsidR="00B6074B">
        <w:rPr>
          <w:rFonts w:ascii="Tahoma" w:hAnsi="Tahoma" w:cs="Tahoma"/>
          <w:bCs/>
        </w:rPr>
        <w:t>Submitted morning and evening production streams</w:t>
      </w:r>
    </w:p>
    <w:p w:rsidR="00A232A1" w:rsidRDefault="00A232A1" w:rsidP="00A232A1">
      <w:pPr>
        <w:numPr>
          <w:ilvl w:val="0"/>
          <w:numId w:val="17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CL</w:t>
      </w:r>
      <w:r w:rsidR="00F94289">
        <w:rPr>
          <w:rFonts w:ascii="Tahoma" w:hAnsi="Tahoma" w:cs="Tahoma"/>
          <w:bCs/>
        </w:rPr>
        <w:t xml:space="preserve"> and RPGIV</w:t>
      </w:r>
      <w:r>
        <w:rPr>
          <w:rFonts w:ascii="Tahoma" w:hAnsi="Tahoma" w:cs="Tahoma"/>
          <w:bCs/>
        </w:rPr>
        <w:t xml:space="preserve"> programming as needed</w:t>
      </w:r>
    </w:p>
    <w:p w:rsidR="00F94289" w:rsidRDefault="00F94289" w:rsidP="00A232A1">
      <w:pPr>
        <w:numPr>
          <w:ilvl w:val="0"/>
          <w:numId w:val="17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Saved department over $4000 in equipmen</w:t>
      </w:r>
      <w:r w:rsidR="002722A8">
        <w:rPr>
          <w:rFonts w:ascii="Tahoma" w:hAnsi="Tahoma" w:cs="Tahoma"/>
          <w:bCs/>
        </w:rPr>
        <w:t>t costs and loss of production, decreasing down time significantly.</w:t>
      </w:r>
    </w:p>
    <w:p w:rsidR="00CB1543" w:rsidRDefault="00CB154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Wachovia Securities</w:t>
      </w:r>
    </w:p>
    <w:p w:rsidR="00CB1543" w:rsidRDefault="00CB1543">
      <w:pPr>
        <w:rPr>
          <w:rFonts w:ascii="Tahoma" w:hAnsi="Tahoma" w:cs="Tahoma"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bCs/>
            </w:rPr>
            <w:t>Richmond</w:t>
          </w:r>
        </w:smartTag>
        <w:r>
          <w:rPr>
            <w:rFonts w:ascii="Tahoma" w:hAnsi="Tahoma" w:cs="Tahoma"/>
            <w:bCs/>
          </w:rPr>
          <w:t xml:space="preserve">, </w:t>
        </w:r>
        <w:smartTag w:uri="urn:schemas-microsoft-com:office:smarttags" w:element="State">
          <w:r>
            <w:rPr>
              <w:rFonts w:ascii="Tahoma" w:hAnsi="Tahoma" w:cs="Tahoma"/>
              <w:bCs/>
            </w:rPr>
            <w:t>Virginia</w:t>
          </w:r>
        </w:smartTag>
      </w:smartTag>
    </w:p>
    <w:p w:rsidR="00CB1543" w:rsidRDefault="00CB1543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12/02 to 6/03</w:t>
      </w:r>
    </w:p>
    <w:p w:rsidR="00CB1543" w:rsidRDefault="00CB1543">
      <w:pPr>
        <w:pStyle w:val="Heading2"/>
        <w:rPr>
          <w:rFonts w:ascii="Tahoma" w:hAnsi="Tahoma" w:cs="Tahoma"/>
          <w:i/>
          <w:iCs/>
        </w:rPr>
      </w:pPr>
      <w:r>
        <w:rPr>
          <w:rFonts w:ascii="Tahoma" w:hAnsi="Tahoma" w:cs="Tahoma"/>
          <w:i/>
          <w:iCs/>
        </w:rPr>
        <w:t>Independent consultant, desktop support</w:t>
      </w:r>
    </w:p>
    <w:p w:rsidR="00CB1543" w:rsidRDefault="00CB1543">
      <w:pPr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  <w:bCs/>
        </w:rPr>
        <w:t>LAN remediation, nationwide upgrade to integrate corporate merger.</w:t>
      </w:r>
    </w:p>
    <w:p w:rsidR="00CB1543" w:rsidRDefault="00CB1543">
      <w:pPr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  <w:bCs/>
        </w:rPr>
        <w:t>Configure &amp; i</w:t>
      </w:r>
      <w:r>
        <w:rPr>
          <w:rFonts w:ascii="Tahoma" w:hAnsi="Tahoma" w:cs="Tahoma"/>
        </w:rPr>
        <w:t>nstall new desktop computers</w:t>
      </w:r>
    </w:p>
    <w:p w:rsidR="002722A8" w:rsidRDefault="002722A8">
      <w:pPr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Catalogued user PC network equipment. </w:t>
      </w:r>
    </w:p>
    <w:p w:rsidR="00CB1543" w:rsidRDefault="00CB1543">
      <w:pPr>
        <w:numPr>
          <w:ilvl w:val="0"/>
          <w:numId w:val="6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Update NIC hardware and software for ISDN to T1 conversion</w:t>
      </w:r>
      <w:r w:rsidR="00391194">
        <w:rPr>
          <w:rFonts w:ascii="Tahoma" w:hAnsi="Tahoma" w:cs="Tahoma"/>
          <w:bCs/>
        </w:rPr>
        <w:t xml:space="preserve">. Support </w:t>
      </w:r>
      <w:r>
        <w:rPr>
          <w:rFonts w:ascii="Tahoma" w:hAnsi="Tahoma" w:cs="Tahoma"/>
          <w:bCs/>
        </w:rPr>
        <w:t>changes after implemented.</w:t>
      </w:r>
    </w:p>
    <w:p w:rsidR="00604F27" w:rsidRPr="00D179E1" w:rsidRDefault="00CB1543" w:rsidP="002057ED">
      <w:pPr>
        <w:numPr>
          <w:ilvl w:val="0"/>
          <w:numId w:val="6"/>
        </w:numPr>
        <w:rPr>
          <w:rFonts w:ascii="Tahoma" w:hAnsi="Tahoma" w:cs="Tahoma"/>
          <w:b/>
        </w:rPr>
      </w:pPr>
      <w:r w:rsidRPr="00A232A1">
        <w:rPr>
          <w:rFonts w:ascii="Tahoma" w:hAnsi="Tahoma" w:cs="Tahoma"/>
          <w:bCs/>
        </w:rPr>
        <w:t xml:space="preserve">Reconfigured TCP/IP on Windows NT/2000/98, with new parameters (associated with upgrade). </w:t>
      </w:r>
      <w:r w:rsidR="002722A8">
        <w:rPr>
          <w:rFonts w:ascii="Tahoma" w:hAnsi="Tahoma" w:cs="Tahoma"/>
          <w:bCs/>
        </w:rPr>
        <w:t xml:space="preserve"> </w:t>
      </w:r>
    </w:p>
    <w:p w:rsidR="002722A8" w:rsidRPr="00604F27" w:rsidRDefault="002722A8" w:rsidP="00604F27">
      <w:pPr>
        <w:rPr>
          <w:ins w:id="0" w:author="dphdjmh" w:date="2005-02-27T13:27:00Z"/>
          <w:rFonts w:ascii="Tahoma" w:hAnsi="Tahoma" w:cs="Tahoma"/>
          <w:b/>
        </w:rPr>
      </w:pPr>
      <w:r w:rsidRPr="00604F27">
        <w:rPr>
          <w:rFonts w:ascii="Tahoma" w:hAnsi="Tahoma" w:cs="Tahoma"/>
          <w:b/>
        </w:rPr>
        <w:t>Sapphire Technologies</w:t>
      </w:r>
    </w:p>
    <w:p w:rsidR="00CB1543" w:rsidRDefault="00CB1543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Richmond, </w:t>
      </w:r>
      <w:smartTag w:uri="urn:schemas-microsoft-com:office:smarttags" w:element="State">
        <w:r>
          <w:rPr>
            <w:rFonts w:ascii="Tahoma" w:hAnsi="Tahoma" w:cs="Tahoma"/>
            <w:bCs/>
          </w:rPr>
          <w:t>Virginia</w:t>
        </w:r>
      </w:smartTag>
    </w:p>
    <w:p w:rsidR="00CB1543" w:rsidRDefault="00CB1543">
      <w:pPr>
        <w:rPr>
          <w:rFonts w:ascii="Tahoma" w:hAnsi="Tahoma" w:cs="Tahoma"/>
        </w:rPr>
      </w:pPr>
      <w:r>
        <w:rPr>
          <w:rFonts w:ascii="Tahoma" w:hAnsi="Tahoma" w:cs="Tahoma"/>
        </w:rPr>
        <w:t>6/02 to 9/02:</w:t>
      </w:r>
    </w:p>
    <w:p w:rsidR="00CB1543" w:rsidRDefault="00CB1543">
      <w:pPr>
        <w:pStyle w:val="Heading3"/>
        <w:rPr>
          <w:rFonts w:ascii="Tahoma" w:hAnsi="Tahoma" w:cs="Tahoma"/>
          <w:b/>
          <w:bCs w:val="0"/>
        </w:rPr>
      </w:pPr>
      <w:r>
        <w:rPr>
          <w:rFonts w:ascii="Tahoma" w:hAnsi="Tahoma" w:cs="Tahoma"/>
          <w:b/>
          <w:bCs w:val="0"/>
        </w:rPr>
        <w:t xml:space="preserve">Iseries/AS400 Programmer </w:t>
      </w:r>
    </w:p>
    <w:p w:rsidR="00CB1543" w:rsidRDefault="00CB1543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Analyzed legacy RPG applications for conversion to RPGIV for a business-reengineering project. </w:t>
      </w:r>
    </w:p>
    <w:p w:rsidR="00CB1543" w:rsidRDefault="00CB1543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Converted legacy applications from RPGII/III to RPGIV.  Wrote programs for database conversion.</w:t>
      </w:r>
    </w:p>
    <w:p w:rsidR="00CB1543" w:rsidRPr="002722A8" w:rsidRDefault="00CB1543" w:rsidP="002722A8">
      <w:pPr>
        <w:numPr>
          <w:ilvl w:val="0"/>
          <w:numId w:val="2"/>
        </w:numPr>
        <w:rPr>
          <w:rFonts w:ascii="Tahoma" w:hAnsi="Tahoma" w:cs="Tahoma"/>
        </w:rPr>
      </w:pPr>
      <w:r w:rsidRPr="002722A8">
        <w:rPr>
          <w:rFonts w:ascii="Tahoma" w:hAnsi="Tahoma" w:cs="Tahoma"/>
        </w:rPr>
        <w:t>Performed thorough integrity testing prior to problem-free production roll over.</w:t>
      </w:r>
    </w:p>
    <w:p w:rsidR="00CB1543" w:rsidRDefault="00CB1543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Alcoa</w:t>
      </w:r>
    </w:p>
    <w:p w:rsidR="00CB1543" w:rsidRDefault="00CB1543">
      <w:pPr>
        <w:pStyle w:val="Heading2"/>
        <w:rPr>
          <w:rFonts w:ascii="Tahoma" w:hAnsi="Tahoma" w:cs="Tahoma"/>
          <w:b w:val="0"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b w:val="0"/>
              <w:bCs/>
            </w:rPr>
            <w:t>Richmond</w:t>
          </w:r>
        </w:smartTag>
        <w:r>
          <w:rPr>
            <w:rFonts w:ascii="Tahoma" w:hAnsi="Tahoma" w:cs="Tahoma"/>
            <w:b w:val="0"/>
            <w:bCs/>
          </w:rPr>
          <w:t xml:space="preserve">, </w:t>
        </w:r>
        <w:smartTag w:uri="urn:schemas-microsoft-com:office:smarttags" w:element="State">
          <w:r>
            <w:rPr>
              <w:rFonts w:ascii="Tahoma" w:hAnsi="Tahoma" w:cs="Tahoma"/>
              <w:b w:val="0"/>
              <w:bCs/>
            </w:rPr>
            <w:t>Virginia</w:t>
          </w:r>
        </w:smartTag>
      </w:smartTag>
    </w:p>
    <w:p w:rsidR="00CB1543" w:rsidRDefault="00CB1543">
      <w:pPr>
        <w:rPr>
          <w:rFonts w:ascii="Tahoma" w:hAnsi="Tahoma" w:cs="Tahoma"/>
        </w:rPr>
      </w:pPr>
      <w:r>
        <w:rPr>
          <w:rFonts w:ascii="Tahoma" w:hAnsi="Tahoma" w:cs="Tahoma"/>
        </w:rPr>
        <w:t>3/00 to 10/01</w:t>
      </w:r>
    </w:p>
    <w:p w:rsidR="00CB1543" w:rsidRDefault="00CB1543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>Senior Technical Analyst</w:t>
      </w:r>
    </w:p>
    <w:p w:rsidR="00B6074B" w:rsidRDefault="00CB1543" w:rsidP="008C1716">
      <w:pPr>
        <w:numPr>
          <w:ilvl w:val="0"/>
          <w:numId w:val="1"/>
        </w:numPr>
        <w:rPr>
          <w:rFonts w:ascii="Tahoma" w:hAnsi="Tahoma" w:cs="Tahoma"/>
        </w:rPr>
      </w:pPr>
      <w:r w:rsidRPr="00B6074B">
        <w:rPr>
          <w:rFonts w:ascii="Tahoma" w:hAnsi="Tahoma" w:cs="Tahoma"/>
        </w:rPr>
        <w:t>Modified existing COB</w:t>
      </w:r>
      <w:r w:rsidR="008C1716" w:rsidRPr="00B6074B">
        <w:rPr>
          <w:rFonts w:ascii="Tahoma" w:hAnsi="Tahoma" w:cs="Tahoma"/>
        </w:rPr>
        <w:t xml:space="preserve">OL and RPGIII/400 applications to accommodate user requirements.  Modified Interactive, EDI, &amp; reporting applications.  </w:t>
      </w:r>
      <w:r w:rsidR="00B6074B" w:rsidRPr="00B6074B">
        <w:rPr>
          <w:rFonts w:ascii="Tahoma" w:hAnsi="Tahoma" w:cs="Tahoma"/>
        </w:rPr>
        <w:t xml:space="preserve">Designed and developed new applications in RPGIV and CLP on </w:t>
      </w:r>
      <w:proofErr w:type="spellStart"/>
      <w:r w:rsidR="00B6074B" w:rsidRPr="00B6074B">
        <w:rPr>
          <w:rFonts w:ascii="Tahoma" w:hAnsi="Tahoma" w:cs="Tahoma"/>
        </w:rPr>
        <w:t>ISeries</w:t>
      </w:r>
      <w:proofErr w:type="spellEnd"/>
      <w:r w:rsidR="00B6074B" w:rsidRPr="00B6074B">
        <w:rPr>
          <w:rFonts w:ascii="Tahoma" w:hAnsi="Tahoma" w:cs="Tahoma"/>
        </w:rPr>
        <w:t>/AS400 systems.</w:t>
      </w:r>
    </w:p>
    <w:p w:rsidR="008C1716" w:rsidRPr="00B6074B" w:rsidRDefault="008C1716" w:rsidP="008C1716">
      <w:pPr>
        <w:numPr>
          <w:ilvl w:val="0"/>
          <w:numId w:val="1"/>
        </w:numPr>
        <w:rPr>
          <w:rFonts w:ascii="Tahoma" w:hAnsi="Tahoma" w:cs="Tahoma"/>
        </w:rPr>
      </w:pPr>
      <w:r w:rsidRPr="00B6074B">
        <w:rPr>
          <w:rFonts w:ascii="Tahoma" w:hAnsi="Tahoma" w:cs="Tahoma"/>
        </w:rPr>
        <w:t>Ad hoc reporting for multiple Department managers using AS400 Query.</w:t>
      </w:r>
      <w:r w:rsidR="00CB1543" w:rsidRPr="00B6074B">
        <w:rPr>
          <w:rFonts w:ascii="Tahoma" w:hAnsi="Tahoma" w:cs="Tahoma"/>
        </w:rPr>
        <w:t xml:space="preserve"> </w:t>
      </w:r>
    </w:p>
    <w:p w:rsidR="00CB1543" w:rsidRPr="008C1716" w:rsidRDefault="00CB1543" w:rsidP="008C1716">
      <w:pPr>
        <w:numPr>
          <w:ilvl w:val="0"/>
          <w:numId w:val="1"/>
        </w:numPr>
        <w:rPr>
          <w:rFonts w:ascii="Tahoma" w:hAnsi="Tahoma" w:cs="Tahoma"/>
        </w:rPr>
      </w:pPr>
      <w:r w:rsidRPr="008C1716">
        <w:rPr>
          <w:rFonts w:ascii="Tahoma" w:hAnsi="Tahoma" w:cs="Tahoma"/>
        </w:rPr>
        <w:t xml:space="preserve">Supported corporate order processing system users and applications.  </w:t>
      </w:r>
      <w:r w:rsidRPr="008C1716">
        <w:rPr>
          <w:rFonts w:ascii="Tahoma" w:hAnsi="Tahoma" w:cs="Tahoma"/>
          <w:color w:val="000000"/>
        </w:rPr>
        <w:t xml:space="preserve">Reduced data base </w:t>
      </w:r>
      <w:proofErr w:type="gramStart"/>
      <w:r w:rsidRPr="008C1716">
        <w:rPr>
          <w:rFonts w:ascii="Tahoma" w:hAnsi="Tahoma" w:cs="Tahoma"/>
          <w:color w:val="000000"/>
        </w:rPr>
        <w:t>I/Os</w:t>
      </w:r>
      <w:proofErr w:type="gramEnd"/>
      <w:r w:rsidRPr="008C1716">
        <w:rPr>
          <w:rFonts w:ascii="Tahoma" w:hAnsi="Tahoma" w:cs="Tahoma"/>
          <w:color w:val="000000"/>
        </w:rPr>
        <w:t xml:space="preserve"> by developing tools and incorporating them into the existing application. This gave an accurate tracking of file changes and diminished database errors. </w:t>
      </w:r>
    </w:p>
    <w:p w:rsidR="00CB1543" w:rsidRDefault="00CB154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2057ED" w:rsidRDefault="002057ED">
      <w:pPr>
        <w:pStyle w:val="Heading2"/>
        <w:rPr>
          <w:rFonts w:ascii="Tahoma" w:hAnsi="Tahoma" w:cs="Tahoma"/>
          <w:bCs/>
          <w:sz w:val="24"/>
          <w:szCs w:val="24"/>
          <w:u w:val="single"/>
        </w:rPr>
      </w:pPr>
    </w:p>
    <w:p w:rsidR="002057ED" w:rsidRDefault="002057ED">
      <w:pPr>
        <w:pStyle w:val="Heading2"/>
        <w:rPr>
          <w:rFonts w:ascii="Tahoma" w:hAnsi="Tahoma" w:cs="Tahoma"/>
          <w:bCs/>
          <w:sz w:val="24"/>
          <w:szCs w:val="24"/>
          <w:u w:val="single"/>
        </w:rPr>
      </w:pPr>
    </w:p>
    <w:p w:rsidR="002057ED" w:rsidRPr="002057ED" w:rsidRDefault="002057ED" w:rsidP="002057ED"/>
    <w:p w:rsidR="002057ED" w:rsidRDefault="002057ED">
      <w:pPr>
        <w:pStyle w:val="Heading2"/>
        <w:rPr>
          <w:rFonts w:ascii="Tahoma" w:hAnsi="Tahoma" w:cs="Tahoma"/>
          <w:bCs/>
          <w:sz w:val="24"/>
          <w:szCs w:val="24"/>
          <w:u w:val="single"/>
        </w:rPr>
      </w:pPr>
    </w:p>
    <w:p w:rsidR="00CB1543" w:rsidRPr="00443908" w:rsidRDefault="00CB1543">
      <w:pPr>
        <w:pStyle w:val="Heading2"/>
        <w:rPr>
          <w:rFonts w:ascii="Tahoma" w:hAnsi="Tahoma" w:cs="Tahoma"/>
          <w:bCs/>
          <w:sz w:val="24"/>
          <w:szCs w:val="24"/>
          <w:u w:val="single"/>
        </w:rPr>
      </w:pPr>
      <w:r w:rsidRPr="00443908">
        <w:rPr>
          <w:rFonts w:ascii="Tahoma" w:hAnsi="Tahoma" w:cs="Tahoma"/>
          <w:bCs/>
          <w:sz w:val="24"/>
          <w:szCs w:val="24"/>
          <w:u w:val="single"/>
        </w:rPr>
        <w:t>Independent Information Technologies Consultant,</w:t>
      </w:r>
    </w:p>
    <w:p w:rsidR="00CB1543" w:rsidRDefault="00CB1543">
      <w:pPr>
        <w:pStyle w:val="Heading2"/>
        <w:rPr>
          <w:rFonts w:ascii="Tahoma" w:hAnsi="Tahoma" w:cs="Tahoma"/>
          <w:b w:val="0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b w:val="0"/>
            </w:rPr>
            <w:t>Richmond</w:t>
          </w:r>
        </w:smartTag>
        <w:r>
          <w:rPr>
            <w:rFonts w:ascii="Tahoma" w:hAnsi="Tahoma" w:cs="Tahoma"/>
            <w:b w:val="0"/>
          </w:rPr>
          <w:t xml:space="preserve">, </w:t>
        </w:r>
        <w:smartTag w:uri="urn:schemas-microsoft-com:office:smarttags" w:element="State">
          <w:r>
            <w:rPr>
              <w:rFonts w:ascii="Tahoma" w:hAnsi="Tahoma" w:cs="Tahoma"/>
              <w:b w:val="0"/>
            </w:rPr>
            <w:t>Virginia</w:t>
          </w:r>
        </w:smartTag>
      </w:smartTag>
      <w:r>
        <w:rPr>
          <w:rFonts w:ascii="Tahoma" w:hAnsi="Tahoma" w:cs="Tahoma"/>
          <w:b w:val="0"/>
        </w:rPr>
        <w:t xml:space="preserve"> (Various Clients)</w:t>
      </w:r>
    </w:p>
    <w:p w:rsidR="00CB1543" w:rsidRDefault="00443908">
      <w:pPr>
        <w:rPr>
          <w:rFonts w:ascii="Tahoma" w:hAnsi="Tahoma" w:cs="Tahoma"/>
        </w:rPr>
      </w:pPr>
      <w:r>
        <w:rPr>
          <w:rFonts w:ascii="Tahoma" w:hAnsi="Tahoma" w:cs="Tahoma"/>
        </w:rPr>
        <w:t>6/</w:t>
      </w:r>
      <w:r w:rsidR="002057ED">
        <w:rPr>
          <w:rFonts w:ascii="Tahoma" w:hAnsi="Tahoma" w:cs="Tahoma"/>
        </w:rPr>
        <w:t>98</w:t>
      </w:r>
      <w:r>
        <w:rPr>
          <w:rFonts w:ascii="Tahoma" w:hAnsi="Tahoma" w:cs="Tahoma"/>
        </w:rPr>
        <w:t xml:space="preserve"> to 3/01</w:t>
      </w:r>
    </w:p>
    <w:p w:rsidR="00CB1543" w:rsidRDefault="00254260">
      <w:pPr>
        <w:pStyle w:val="Heading4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CB1543">
        <w:rPr>
          <w:rFonts w:ascii="Tahoma" w:hAnsi="Tahoma" w:cs="Tahoma"/>
        </w:rPr>
        <w:t>Mid-Atlantic Power Cooperative</w:t>
      </w:r>
    </w:p>
    <w:p w:rsidR="0099440A" w:rsidRPr="0099440A" w:rsidRDefault="00CB1543" w:rsidP="00254260">
      <w:pPr>
        <w:numPr>
          <w:ilvl w:val="0"/>
          <w:numId w:val="29"/>
        </w:numPr>
        <w:rPr>
          <w:rFonts w:ascii="Tahoma" w:hAnsi="Tahoma" w:cs="Tahoma"/>
          <w:u w:val="single"/>
        </w:rPr>
      </w:pPr>
      <w:r w:rsidRPr="002364CB">
        <w:rPr>
          <w:rFonts w:ascii="Tahoma" w:hAnsi="Tahoma" w:cs="Tahoma"/>
        </w:rPr>
        <w:t xml:space="preserve">Y2K remediation of applications using RPGIII/400 Programming. </w:t>
      </w:r>
    </w:p>
    <w:p w:rsidR="002364CB" w:rsidRPr="0099440A" w:rsidRDefault="0099440A" w:rsidP="0099440A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   </w:t>
      </w:r>
      <w:r w:rsidRPr="0099440A">
        <w:rPr>
          <w:rFonts w:ascii="Tahoma" w:hAnsi="Tahoma" w:cs="Tahoma"/>
          <w:b/>
          <w:bCs/>
        </w:rPr>
        <w:t xml:space="preserve"> </w:t>
      </w:r>
      <w:r w:rsidR="00254260" w:rsidRPr="0099440A">
        <w:rPr>
          <w:rFonts w:ascii="Tahoma" w:hAnsi="Tahoma" w:cs="Tahoma"/>
          <w:b/>
          <w:bCs/>
        </w:rPr>
        <w:t xml:space="preserve">     </w:t>
      </w:r>
      <w:r w:rsidR="00CB1543" w:rsidRPr="0099440A">
        <w:rPr>
          <w:rFonts w:ascii="Tahoma" w:hAnsi="Tahoma" w:cs="Tahoma"/>
          <w:b/>
          <w:bCs/>
        </w:rPr>
        <w:t>Phillip Morris:</w:t>
      </w:r>
    </w:p>
    <w:p w:rsidR="00CB1543" w:rsidRPr="002364CB" w:rsidRDefault="00CB1543" w:rsidP="002364CB">
      <w:pPr>
        <w:numPr>
          <w:ilvl w:val="0"/>
          <w:numId w:val="2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Apply service packs, SSD’s and flash bios for NT network Y2K compliance. </w:t>
      </w:r>
    </w:p>
    <w:p w:rsidR="002364CB" w:rsidRPr="002364CB" w:rsidRDefault="002364CB" w:rsidP="002364CB">
      <w:pPr>
        <w:numPr>
          <w:ilvl w:val="0"/>
          <w:numId w:val="29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W</w:t>
      </w:r>
      <w:r w:rsidR="00CB1543" w:rsidRPr="002364CB">
        <w:rPr>
          <w:rFonts w:ascii="Tahoma" w:hAnsi="Tahoma" w:cs="Tahoma"/>
        </w:rPr>
        <w:t xml:space="preserve">indows NT 4.0, Novell 3.11 &amp; 3.12 network administration functions. </w:t>
      </w:r>
    </w:p>
    <w:p w:rsidR="002722A8" w:rsidRPr="002057ED" w:rsidRDefault="002364CB" w:rsidP="002057ED">
      <w:pPr>
        <w:numPr>
          <w:ilvl w:val="0"/>
          <w:numId w:val="29"/>
        </w:numPr>
        <w:rPr>
          <w:rFonts w:ascii="Tahoma" w:hAnsi="Tahoma" w:cs="Tahoma"/>
        </w:rPr>
      </w:pPr>
      <w:r w:rsidRPr="002057ED">
        <w:rPr>
          <w:rFonts w:ascii="Tahoma" w:hAnsi="Tahoma" w:cs="Tahoma"/>
        </w:rPr>
        <w:t>R</w:t>
      </w:r>
      <w:r w:rsidR="00CB1543" w:rsidRPr="002057ED">
        <w:rPr>
          <w:rFonts w:ascii="Tahoma" w:hAnsi="Tahoma" w:cs="Tahoma"/>
        </w:rPr>
        <w:t xml:space="preserve">eceived “Exceeded Expectations” rating.    </w:t>
      </w:r>
    </w:p>
    <w:p w:rsidR="00CB1543" w:rsidRDefault="002722A8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     </w:t>
      </w:r>
      <w:r w:rsidR="00CB1543">
        <w:rPr>
          <w:rFonts w:ascii="Tahoma" w:hAnsi="Tahoma" w:cs="Tahoma"/>
        </w:rPr>
        <w:t xml:space="preserve">  </w:t>
      </w:r>
      <w:r w:rsidR="00CB1543">
        <w:rPr>
          <w:rFonts w:ascii="Tahoma" w:hAnsi="Tahoma" w:cs="Tahoma"/>
          <w:b/>
          <w:bCs/>
        </w:rPr>
        <w:t xml:space="preserve"> This End Up Furniture Company:</w:t>
      </w:r>
    </w:p>
    <w:p w:rsidR="00CB1543" w:rsidRDefault="00CB1543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Daily job processing.  Performance tuned </w:t>
      </w:r>
      <w:r w:rsidR="002722A8">
        <w:rPr>
          <w:rFonts w:ascii="Tahoma" w:hAnsi="Tahoma" w:cs="Tahoma"/>
        </w:rPr>
        <w:t>IS</w:t>
      </w:r>
      <w:r w:rsidR="002364CB">
        <w:rPr>
          <w:rFonts w:ascii="Tahoma" w:hAnsi="Tahoma" w:cs="Tahoma"/>
        </w:rPr>
        <w:t>eries/</w:t>
      </w:r>
      <w:r>
        <w:rPr>
          <w:rFonts w:ascii="Tahoma" w:hAnsi="Tahoma" w:cs="Tahoma"/>
        </w:rPr>
        <w:t>AS400 and managed system resources</w:t>
      </w:r>
      <w:r w:rsidR="00A232A1">
        <w:rPr>
          <w:rFonts w:ascii="Tahoma" w:hAnsi="Tahoma" w:cs="Tahoma"/>
        </w:rPr>
        <w:t>.</w:t>
      </w:r>
    </w:p>
    <w:p w:rsidR="00CB1543" w:rsidRDefault="00CB1543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Y2K testing.  </w:t>
      </w:r>
      <w:r w:rsidR="002057ED">
        <w:rPr>
          <w:rFonts w:ascii="Tahoma" w:hAnsi="Tahoma" w:cs="Tahoma"/>
        </w:rPr>
        <w:t>CL and RPGIII/</w:t>
      </w:r>
      <w:proofErr w:type="gramStart"/>
      <w:r w:rsidR="002057ED">
        <w:rPr>
          <w:rFonts w:ascii="Tahoma" w:hAnsi="Tahoma" w:cs="Tahoma"/>
        </w:rPr>
        <w:t>400  Modifications</w:t>
      </w:r>
      <w:proofErr w:type="gramEnd"/>
      <w:r w:rsidR="002057ED">
        <w:rPr>
          <w:rFonts w:ascii="Tahoma" w:hAnsi="Tahoma" w:cs="Tahoma"/>
        </w:rPr>
        <w:t xml:space="preserve"> as needed. </w:t>
      </w:r>
      <w:r>
        <w:rPr>
          <w:rFonts w:ascii="Tahoma" w:hAnsi="Tahoma" w:cs="Tahoma"/>
        </w:rPr>
        <w:t>Troubleshoot development teams test jobs.</w:t>
      </w:r>
    </w:p>
    <w:p w:rsidR="00CB1543" w:rsidRPr="0099440A" w:rsidRDefault="00CB1543" w:rsidP="0099440A">
      <w:pPr>
        <w:numPr>
          <w:ilvl w:val="0"/>
          <w:numId w:val="8"/>
        </w:numPr>
        <w:rPr>
          <w:rFonts w:ascii="Tahoma" w:hAnsi="Tahoma" w:cs="Tahoma"/>
        </w:rPr>
      </w:pPr>
      <w:r w:rsidRPr="0099440A">
        <w:rPr>
          <w:rFonts w:ascii="Tahoma" w:hAnsi="Tahoma" w:cs="Tahoma"/>
        </w:rPr>
        <w:t>Repair desktop PC. Configure remote and in house peripheral devices</w:t>
      </w:r>
      <w:r w:rsidR="00A232A1" w:rsidRPr="0099440A">
        <w:rPr>
          <w:rFonts w:ascii="Tahoma" w:hAnsi="Tahoma" w:cs="Tahoma"/>
        </w:rPr>
        <w:t>.</w:t>
      </w:r>
      <w:r w:rsidRPr="0099440A">
        <w:rPr>
          <w:rFonts w:ascii="Tahoma" w:hAnsi="Tahoma" w:cs="Tahoma"/>
        </w:rPr>
        <w:t xml:space="preserve">       </w:t>
      </w:r>
    </w:p>
    <w:p w:rsidR="00CB1543" w:rsidRDefault="00CB154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r>
        <w:rPr>
          <w:rFonts w:ascii="Tahoma" w:hAnsi="Tahoma" w:cs="Tahoma"/>
          <w:b/>
          <w:bCs/>
        </w:rPr>
        <w:t>Sato Travel</w:t>
      </w:r>
      <w:r>
        <w:rPr>
          <w:rFonts w:ascii="Tahoma" w:hAnsi="Tahoma" w:cs="Tahoma"/>
        </w:rPr>
        <w:t>:</w:t>
      </w:r>
    </w:p>
    <w:p w:rsidR="00CB1543" w:rsidRDefault="00CB1543">
      <w:pPr>
        <w:numPr>
          <w:ilvl w:val="1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Modified and tested RPG and CL applications for Air and rail ticketing software, Y2K</w:t>
      </w:r>
    </w:p>
    <w:p w:rsidR="00CB1543" w:rsidRDefault="00CB1543">
      <w:pPr>
        <w:numPr>
          <w:ilvl w:val="1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Developed final test plans for due diligence documentation. </w:t>
      </w:r>
    </w:p>
    <w:p w:rsidR="00CB1543" w:rsidRPr="002364CB" w:rsidRDefault="00CB1543" w:rsidP="002364CB">
      <w:pPr>
        <w:numPr>
          <w:ilvl w:val="1"/>
          <w:numId w:val="8"/>
        </w:numPr>
        <w:rPr>
          <w:rFonts w:ascii="Tahoma" w:hAnsi="Tahoma" w:cs="Tahoma"/>
        </w:rPr>
      </w:pPr>
      <w:r w:rsidRPr="002364CB">
        <w:rPr>
          <w:rFonts w:ascii="Tahoma" w:hAnsi="Tahoma" w:cs="Tahoma"/>
        </w:rPr>
        <w:t>Researched and located over 600 applications that were obsolete, reduced remediation time by approx 2 month</w:t>
      </w:r>
      <w:r w:rsidR="002722A8">
        <w:rPr>
          <w:rFonts w:ascii="Tahoma" w:hAnsi="Tahoma" w:cs="Tahoma"/>
        </w:rPr>
        <w:t xml:space="preserve"> with a substantial cost savings to the company.</w:t>
      </w:r>
    </w:p>
    <w:p w:rsidR="00CB1543" w:rsidRDefault="00CB1543">
      <w:pPr>
        <w:pStyle w:val="Heading2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="00254260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 xml:space="preserve">  AMF</w:t>
      </w:r>
    </w:p>
    <w:p w:rsidR="00CB1543" w:rsidRDefault="00CB1543">
      <w:pPr>
        <w:numPr>
          <w:ilvl w:val="0"/>
          <w:numId w:val="16"/>
        </w:numPr>
        <w:rPr>
          <w:rFonts w:ascii="Tahoma" w:hAnsi="Tahoma" w:cs="Tahoma"/>
        </w:rPr>
      </w:pPr>
      <w:r>
        <w:rPr>
          <w:rFonts w:ascii="Tahoma" w:hAnsi="Tahoma" w:cs="Tahoma"/>
        </w:rPr>
        <w:t>JD Edwards/AS400 Systems Administration. Configure NT devices</w:t>
      </w:r>
    </w:p>
    <w:p w:rsidR="0099440A" w:rsidRDefault="00CB1543" w:rsidP="0099440A">
      <w:pPr>
        <w:numPr>
          <w:ilvl w:val="0"/>
          <w:numId w:val="16"/>
        </w:numPr>
        <w:rPr>
          <w:rFonts w:ascii="Tahoma" w:hAnsi="Tahoma" w:cs="Tahoma"/>
        </w:rPr>
      </w:pPr>
      <w:r w:rsidRPr="0099440A">
        <w:rPr>
          <w:rFonts w:ascii="Tahoma" w:hAnsi="Tahoma" w:cs="Tahoma"/>
        </w:rPr>
        <w:t>Documentation of operational functions</w:t>
      </w:r>
      <w:r w:rsidR="0099440A">
        <w:rPr>
          <w:rFonts w:ascii="Tahoma" w:hAnsi="Tahoma" w:cs="Tahoma"/>
        </w:rPr>
        <w:t>.</w:t>
      </w:r>
    </w:p>
    <w:p w:rsidR="00CB1543" w:rsidRPr="0099440A" w:rsidRDefault="00CB1543" w:rsidP="0099440A">
      <w:pPr>
        <w:numPr>
          <w:ilvl w:val="0"/>
          <w:numId w:val="16"/>
        </w:numPr>
        <w:rPr>
          <w:rFonts w:ascii="Tahoma" w:hAnsi="Tahoma" w:cs="Tahoma"/>
        </w:rPr>
      </w:pPr>
      <w:r w:rsidRPr="0099440A">
        <w:rPr>
          <w:rFonts w:ascii="Tahoma" w:hAnsi="Tahoma" w:cs="Tahoma"/>
        </w:rPr>
        <w:t>User support for JD Edwards Application</w:t>
      </w:r>
    </w:p>
    <w:p w:rsidR="00CB1543" w:rsidRDefault="00CB1543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        </w:t>
      </w:r>
      <w:proofErr w:type="spellStart"/>
      <w:r>
        <w:rPr>
          <w:rFonts w:ascii="Tahoma" w:hAnsi="Tahoma" w:cs="Tahoma"/>
          <w:b/>
          <w:bCs/>
        </w:rPr>
        <w:t>Wheatfirst</w:t>
      </w:r>
      <w:proofErr w:type="spellEnd"/>
      <w:r>
        <w:rPr>
          <w:rFonts w:ascii="Tahoma" w:hAnsi="Tahoma" w:cs="Tahoma"/>
          <w:b/>
          <w:bCs/>
        </w:rPr>
        <w:t xml:space="preserve"> Union:</w:t>
      </w:r>
    </w:p>
    <w:p w:rsidR="00CB1543" w:rsidRDefault="00CB1543">
      <w:pPr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Developed disaster recovery plan for OS2 stock brokerage servers</w:t>
      </w:r>
    </w:p>
    <w:p w:rsidR="00CB1543" w:rsidRDefault="00CB1543">
      <w:pPr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Created DB2 query for system activity reporting</w:t>
      </w:r>
    </w:p>
    <w:p w:rsidR="00CB1543" w:rsidRDefault="00CB1543">
      <w:pPr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Documented </w:t>
      </w:r>
      <w:r w:rsidR="007945D9">
        <w:rPr>
          <w:rFonts w:ascii="Tahoma" w:hAnsi="Tahoma" w:cs="Tahoma"/>
        </w:rPr>
        <w:t xml:space="preserve">position </w:t>
      </w:r>
      <w:r>
        <w:rPr>
          <w:rFonts w:ascii="Tahoma" w:hAnsi="Tahoma" w:cs="Tahoma"/>
        </w:rPr>
        <w:t>and trained several individuals on system maintenance</w:t>
      </w:r>
    </w:p>
    <w:p w:rsidR="00443908" w:rsidRDefault="00443908" w:rsidP="00443908">
      <w:pPr>
        <w:ind w:left="720"/>
        <w:rPr>
          <w:rFonts w:ascii="Tahoma" w:hAnsi="Tahoma" w:cs="Tahoma"/>
        </w:rPr>
      </w:pPr>
    </w:p>
    <w:p w:rsidR="00CB1543" w:rsidRDefault="00CB1543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AWARDS:</w:t>
      </w:r>
    </w:p>
    <w:p w:rsidR="00CB1543" w:rsidRDefault="00CB154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Operations Award - Computer Career Institute 1987</w:t>
      </w:r>
    </w:p>
    <w:p w:rsidR="00CB1543" w:rsidRDefault="00CB1543">
      <w:pPr>
        <w:pStyle w:val="H1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sz w:val="24"/>
          <w:u w:val="single"/>
        </w:rPr>
        <w:t>EDUCATION:</w:t>
      </w:r>
    </w:p>
    <w:p w:rsidR="00CB1543" w:rsidRDefault="00CB1543">
      <w:pPr>
        <w:jc w:val="both"/>
        <w:rPr>
          <w:rFonts w:ascii="Tahoma" w:hAnsi="Tahoma" w:cs="Tahoma"/>
        </w:rPr>
      </w:pPr>
      <w:r w:rsidRPr="00443908">
        <w:rPr>
          <w:rFonts w:ascii="Tahoma" w:hAnsi="Tahoma" w:cs="Tahoma"/>
          <w:b/>
        </w:rPr>
        <w:t>J. Sargeant Reynolds Community College</w:t>
      </w:r>
      <w:r>
        <w:rPr>
          <w:rFonts w:ascii="Tahoma" w:hAnsi="Tahoma" w:cs="Tahoma"/>
        </w:rPr>
        <w:t xml:space="preserve"> -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</w:rPr>
            <w:t>Richmond</w:t>
          </w:r>
        </w:smartTag>
        <w:r>
          <w:rPr>
            <w:rFonts w:ascii="Tahoma" w:hAnsi="Tahoma" w:cs="Tahoma"/>
          </w:rPr>
          <w:t xml:space="preserve">, </w:t>
        </w:r>
        <w:smartTag w:uri="urn:schemas-microsoft-com:office:smarttags" w:element="State">
          <w:r>
            <w:rPr>
              <w:rFonts w:ascii="Tahoma" w:hAnsi="Tahoma" w:cs="Tahoma"/>
            </w:rPr>
            <w:t>Va.</w:t>
          </w:r>
        </w:smartTag>
      </w:smartTag>
      <w:r>
        <w:rPr>
          <w:rFonts w:ascii="Tahoma" w:hAnsi="Tahoma" w:cs="Tahoma"/>
        </w:rPr>
        <w:t xml:space="preserve"> 1998 - 2000</w:t>
      </w:r>
    </w:p>
    <w:p w:rsidR="00CB1543" w:rsidRDefault="00CB154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Information Technology</w:t>
      </w:r>
    </w:p>
    <w:p w:rsidR="00CB1543" w:rsidRDefault="00CB154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RPGIV/ILE </w:t>
      </w:r>
      <w:r>
        <w:rPr>
          <w:rFonts w:ascii="Tahoma" w:hAnsi="Tahoma" w:cs="Tahoma"/>
        </w:rPr>
        <w:br/>
      </w:r>
      <w:r w:rsidRPr="00443908">
        <w:rPr>
          <w:rFonts w:ascii="Tahoma" w:hAnsi="Tahoma" w:cs="Tahoma"/>
          <w:b/>
        </w:rPr>
        <w:t>Portland Community College</w:t>
      </w:r>
      <w:r>
        <w:rPr>
          <w:rFonts w:ascii="Tahoma" w:hAnsi="Tahoma" w:cs="Tahoma"/>
        </w:rPr>
        <w:t xml:space="preserve"> - Portland, Oregon 1989 to 1995 </w:t>
      </w:r>
    </w:p>
    <w:p w:rsidR="00CB1543" w:rsidRDefault="00CB154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Computer Information Systems </w:t>
      </w:r>
    </w:p>
    <w:p w:rsidR="00CB1543" w:rsidRDefault="00CB154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RPGIII/400, CL programming </w:t>
      </w:r>
    </w:p>
    <w:p w:rsidR="00CB1543" w:rsidRDefault="00CB1543">
      <w:pPr>
        <w:jc w:val="both"/>
        <w:rPr>
          <w:rFonts w:ascii="Tahoma" w:hAnsi="Tahoma" w:cs="Tahoma"/>
        </w:rPr>
      </w:pPr>
      <w:r w:rsidRPr="00443908">
        <w:rPr>
          <w:rFonts w:ascii="Tahoma" w:hAnsi="Tahoma" w:cs="Tahoma"/>
          <w:b/>
        </w:rPr>
        <w:t>Computer Career Institute</w:t>
      </w:r>
      <w:r>
        <w:rPr>
          <w:rFonts w:ascii="Tahoma" w:hAnsi="Tahoma" w:cs="Tahoma"/>
        </w:rPr>
        <w:t xml:space="preserve"> -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</w:rPr>
            <w:t>Portland</w:t>
          </w:r>
        </w:smartTag>
        <w:r>
          <w:rPr>
            <w:rFonts w:ascii="Tahoma" w:hAnsi="Tahoma" w:cs="Tahoma"/>
          </w:rPr>
          <w:t xml:space="preserve">, </w:t>
        </w:r>
        <w:smartTag w:uri="urn:schemas-microsoft-com:office:smarttags" w:element="State">
          <w:r>
            <w:rPr>
              <w:rFonts w:ascii="Tahoma" w:hAnsi="Tahoma" w:cs="Tahoma"/>
            </w:rPr>
            <w:t>Oregon</w:t>
          </w:r>
        </w:smartTag>
      </w:smartTag>
      <w:r>
        <w:rPr>
          <w:rFonts w:ascii="Tahoma" w:hAnsi="Tahoma" w:cs="Tahoma"/>
        </w:rPr>
        <w:t xml:space="preserve"> 1987</w:t>
      </w:r>
    </w:p>
    <w:p w:rsidR="00CB1543" w:rsidRDefault="00CB154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Received Certificate: Business Data Processing </w:t>
      </w:r>
    </w:p>
    <w:p w:rsidR="00CB1543" w:rsidRDefault="00CB1543">
      <w:pPr>
        <w:jc w:val="both"/>
        <w:rPr>
          <w:rFonts w:ascii="Book Antiqua" w:hAnsi="Book Antiqua"/>
        </w:rPr>
      </w:pPr>
    </w:p>
    <w:p w:rsidR="00CB1543" w:rsidRDefault="00CB1543">
      <w:pPr>
        <w:jc w:val="both"/>
        <w:rPr>
          <w:rFonts w:ascii="Book Antiqua" w:hAnsi="Book Antiqua"/>
        </w:rPr>
      </w:pPr>
    </w:p>
    <w:p w:rsidR="00CB1543" w:rsidRDefault="00CB1543">
      <w:pPr>
        <w:jc w:val="both"/>
        <w:rPr>
          <w:rFonts w:ascii="Book Antiqua" w:hAnsi="Book Antiqua"/>
        </w:rPr>
      </w:pPr>
    </w:p>
    <w:p w:rsidR="00CB1543" w:rsidRDefault="00CB1543">
      <w:pPr>
        <w:jc w:val="both"/>
        <w:rPr>
          <w:rFonts w:ascii="Book Antiqua" w:hAnsi="Book Antiqua"/>
        </w:rPr>
      </w:pPr>
    </w:p>
    <w:p w:rsidR="00CB1543" w:rsidRDefault="00CB1543">
      <w:pPr>
        <w:jc w:val="both"/>
        <w:rPr>
          <w:rFonts w:ascii="Book Antiqua" w:hAnsi="Book Antiqua"/>
        </w:rPr>
      </w:pPr>
    </w:p>
    <w:p w:rsidR="00CB1543" w:rsidRDefault="00CB1543">
      <w:pPr>
        <w:jc w:val="both"/>
        <w:rPr>
          <w:rFonts w:ascii="Book Antiqua" w:hAnsi="Book Antiqua"/>
        </w:rPr>
      </w:pPr>
    </w:p>
    <w:p w:rsidR="00CB1543" w:rsidRDefault="00CB1543">
      <w:pPr>
        <w:jc w:val="both"/>
        <w:rPr>
          <w:rFonts w:ascii="Book Antiqua" w:hAnsi="Book Antiqua"/>
        </w:rPr>
      </w:pPr>
    </w:p>
    <w:p w:rsidR="00CB1543" w:rsidRDefault="00CB1543">
      <w:pPr>
        <w:jc w:val="both"/>
        <w:rPr>
          <w:rFonts w:ascii="Book Antiqua" w:hAnsi="Book Antiqua"/>
        </w:rPr>
      </w:pPr>
    </w:p>
    <w:p w:rsidR="00CB1543" w:rsidRDefault="00CB1543">
      <w:pPr>
        <w:jc w:val="both"/>
        <w:rPr>
          <w:rFonts w:ascii="Book Antiqua" w:hAnsi="Book Antiqua"/>
        </w:rPr>
      </w:pPr>
    </w:p>
    <w:sectPr w:rsidR="00CB1543" w:rsidSect="00F94289">
      <w:pgSz w:w="12240" w:h="15840" w:code="1"/>
      <w:pgMar w:top="720" w:right="720" w:bottom="720" w:left="720" w:header="1440" w:footer="864" w:gutter="0"/>
      <w:cols w:space="72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237"/>
    <w:multiLevelType w:val="hybridMultilevel"/>
    <w:tmpl w:val="62364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5A1596"/>
    <w:multiLevelType w:val="hybridMultilevel"/>
    <w:tmpl w:val="998E62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1D1650"/>
    <w:multiLevelType w:val="hybridMultilevel"/>
    <w:tmpl w:val="8406845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823487F"/>
    <w:multiLevelType w:val="hybridMultilevel"/>
    <w:tmpl w:val="1144BAC8"/>
    <w:lvl w:ilvl="0" w:tplc="13A28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337C3"/>
    <w:multiLevelType w:val="hybridMultilevel"/>
    <w:tmpl w:val="C18EFE0C"/>
    <w:lvl w:ilvl="0" w:tplc="DED05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C1C1F"/>
    <w:multiLevelType w:val="hybridMultilevel"/>
    <w:tmpl w:val="AF6E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6E1B00"/>
    <w:multiLevelType w:val="hybridMultilevel"/>
    <w:tmpl w:val="EE0253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3124E2C"/>
    <w:multiLevelType w:val="hybridMultilevel"/>
    <w:tmpl w:val="5F0CBC2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0320FE"/>
    <w:multiLevelType w:val="hybridMultilevel"/>
    <w:tmpl w:val="BAF4A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340767"/>
    <w:multiLevelType w:val="hybridMultilevel"/>
    <w:tmpl w:val="5046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170B12"/>
    <w:multiLevelType w:val="hybridMultilevel"/>
    <w:tmpl w:val="B440B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D05787"/>
    <w:multiLevelType w:val="hybridMultilevel"/>
    <w:tmpl w:val="1F241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142216"/>
    <w:multiLevelType w:val="hybridMultilevel"/>
    <w:tmpl w:val="A0AC7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0D75E5"/>
    <w:multiLevelType w:val="hybridMultilevel"/>
    <w:tmpl w:val="19146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B94C80"/>
    <w:multiLevelType w:val="hybridMultilevel"/>
    <w:tmpl w:val="5B1CA5E0"/>
    <w:lvl w:ilvl="0" w:tplc="C3BEF0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272128"/>
    <w:multiLevelType w:val="hybridMultilevel"/>
    <w:tmpl w:val="5A3C4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4C43F7"/>
    <w:multiLevelType w:val="hybridMultilevel"/>
    <w:tmpl w:val="5F3258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8CB05C2"/>
    <w:multiLevelType w:val="hybridMultilevel"/>
    <w:tmpl w:val="3A448E8E"/>
    <w:lvl w:ilvl="0" w:tplc="6FC2FB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D6E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F6824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770B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EC638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F2E1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1108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46A9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2209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A46096"/>
    <w:multiLevelType w:val="hybridMultilevel"/>
    <w:tmpl w:val="292CCF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83650CF"/>
    <w:multiLevelType w:val="hybridMultilevel"/>
    <w:tmpl w:val="A06CDC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87252B5"/>
    <w:multiLevelType w:val="hybridMultilevel"/>
    <w:tmpl w:val="70667C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AB050AE"/>
    <w:multiLevelType w:val="hybridMultilevel"/>
    <w:tmpl w:val="F4D8A1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D751155"/>
    <w:multiLevelType w:val="hybridMultilevel"/>
    <w:tmpl w:val="4400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B237F1"/>
    <w:multiLevelType w:val="hybridMultilevel"/>
    <w:tmpl w:val="BCEE7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EE10D6"/>
    <w:multiLevelType w:val="hybridMultilevel"/>
    <w:tmpl w:val="1F3EF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AC0820"/>
    <w:multiLevelType w:val="hybridMultilevel"/>
    <w:tmpl w:val="AEEAF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5E0F04"/>
    <w:multiLevelType w:val="hybridMultilevel"/>
    <w:tmpl w:val="69F691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801627"/>
    <w:multiLevelType w:val="hybridMultilevel"/>
    <w:tmpl w:val="210874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A9767C7"/>
    <w:multiLevelType w:val="hybridMultilevel"/>
    <w:tmpl w:val="4D9259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E1739C5"/>
    <w:multiLevelType w:val="hybridMultilevel"/>
    <w:tmpl w:val="B9C69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C963B5"/>
    <w:multiLevelType w:val="hybridMultilevel"/>
    <w:tmpl w:val="DF9A9B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F322220"/>
    <w:multiLevelType w:val="hybridMultilevel"/>
    <w:tmpl w:val="44004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B710CD"/>
    <w:multiLevelType w:val="hybridMultilevel"/>
    <w:tmpl w:val="5BF08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2415DC"/>
    <w:multiLevelType w:val="hybridMultilevel"/>
    <w:tmpl w:val="7D6AF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"/>
  </w:num>
  <w:num w:numId="4">
    <w:abstractNumId w:val="24"/>
  </w:num>
  <w:num w:numId="5">
    <w:abstractNumId w:val="10"/>
  </w:num>
  <w:num w:numId="6">
    <w:abstractNumId w:val="32"/>
  </w:num>
  <w:num w:numId="7">
    <w:abstractNumId w:val="27"/>
  </w:num>
  <w:num w:numId="8">
    <w:abstractNumId w:val="20"/>
  </w:num>
  <w:num w:numId="9">
    <w:abstractNumId w:val="30"/>
  </w:num>
  <w:num w:numId="10">
    <w:abstractNumId w:val="16"/>
  </w:num>
  <w:num w:numId="11">
    <w:abstractNumId w:val="8"/>
  </w:num>
  <w:num w:numId="12">
    <w:abstractNumId w:val="33"/>
  </w:num>
  <w:num w:numId="13">
    <w:abstractNumId w:val="6"/>
  </w:num>
  <w:num w:numId="14">
    <w:abstractNumId w:val="18"/>
  </w:num>
  <w:num w:numId="15">
    <w:abstractNumId w:val="19"/>
  </w:num>
  <w:num w:numId="16">
    <w:abstractNumId w:val="28"/>
  </w:num>
  <w:num w:numId="17">
    <w:abstractNumId w:val="14"/>
  </w:num>
  <w:num w:numId="18">
    <w:abstractNumId w:val="11"/>
  </w:num>
  <w:num w:numId="19">
    <w:abstractNumId w:val="0"/>
  </w:num>
  <w:num w:numId="20">
    <w:abstractNumId w:val="26"/>
  </w:num>
  <w:num w:numId="21">
    <w:abstractNumId w:val="25"/>
  </w:num>
  <w:num w:numId="22">
    <w:abstractNumId w:val="17"/>
  </w:num>
  <w:num w:numId="23">
    <w:abstractNumId w:val="21"/>
  </w:num>
  <w:num w:numId="24">
    <w:abstractNumId w:val="29"/>
  </w:num>
  <w:num w:numId="25">
    <w:abstractNumId w:val="22"/>
  </w:num>
  <w:num w:numId="26">
    <w:abstractNumId w:val="31"/>
  </w:num>
  <w:num w:numId="27">
    <w:abstractNumId w:val="3"/>
  </w:num>
  <w:num w:numId="28">
    <w:abstractNumId w:val="1"/>
  </w:num>
  <w:num w:numId="29">
    <w:abstractNumId w:val="13"/>
  </w:num>
  <w:num w:numId="30">
    <w:abstractNumId w:val="5"/>
  </w:num>
  <w:num w:numId="31">
    <w:abstractNumId w:val="7"/>
  </w:num>
  <w:num w:numId="32">
    <w:abstractNumId w:val="9"/>
  </w:num>
  <w:num w:numId="3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oNotTrackMoves/>
  <w:doNotTrackFormatting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5476A4"/>
    <w:rsid w:val="0001573B"/>
    <w:rsid w:val="000D1A5B"/>
    <w:rsid w:val="0010326B"/>
    <w:rsid w:val="00110DD0"/>
    <w:rsid w:val="001D16FE"/>
    <w:rsid w:val="001D5BA2"/>
    <w:rsid w:val="001E338A"/>
    <w:rsid w:val="002057ED"/>
    <w:rsid w:val="002364CB"/>
    <w:rsid w:val="00245B84"/>
    <w:rsid w:val="00254260"/>
    <w:rsid w:val="002612C6"/>
    <w:rsid w:val="002722A8"/>
    <w:rsid w:val="002F60E1"/>
    <w:rsid w:val="00391194"/>
    <w:rsid w:val="003E2C1E"/>
    <w:rsid w:val="003E5581"/>
    <w:rsid w:val="00405A31"/>
    <w:rsid w:val="00440BB3"/>
    <w:rsid w:val="00441DDE"/>
    <w:rsid w:val="00443908"/>
    <w:rsid w:val="004B089F"/>
    <w:rsid w:val="004E17BA"/>
    <w:rsid w:val="00533960"/>
    <w:rsid w:val="005476A4"/>
    <w:rsid w:val="0055025F"/>
    <w:rsid w:val="00586265"/>
    <w:rsid w:val="005D401A"/>
    <w:rsid w:val="00604F27"/>
    <w:rsid w:val="006525F0"/>
    <w:rsid w:val="00691E85"/>
    <w:rsid w:val="006F42A5"/>
    <w:rsid w:val="007945D9"/>
    <w:rsid w:val="007D771C"/>
    <w:rsid w:val="00860D85"/>
    <w:rsid w:val="008C1716"/>
    <w:rsid w:val="008D4827"/>
    <w:rsid w:val="008E4E5F"/>
    <w:rsid w:val="00966F6E"/>
    <w:rsid w:val="0099440A"/>
    <w:rsid w:val="00A04800"/>
    <w:rsid w:val="00A232A1"/>
    <w:rsid w:val="00A61C3B"/>
    <w:rsid w:val="00B6074B"/>
    <w:rsid w:val="00B67179"/>
    <w:rsid w:val="00C409C1"/>
    <w:rsid w:val="00C81052"/>
    <w:rsid w:val="00CB1543"/>
    <w:rsid w:val="00D179E1"/>
    <w:rsid w:val="00D268A9"/>
    <w:rsid w:val="00D35226"/>
    <w:rsid w:val="00DB0826"/>
    <w:rsid w:val="00E0087B"/>
    <w:rsid w:val="00E72997"/>
    <w:rsid w:val="00E96626"/>
    <w:rsid w:val="00F07EA4"/>
    <w:rsid w:val="00F54248"/>
    <w:rsid w:val="00F94289"/>
    <w:rsid w:val="00F943A7"/>
    <w:rsid w:val="00FA6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6F6E"/>
  </w:style>
  <w:style w:type="paragraph" w:styleId="Heading1">
    <w:name w:val="heading 1"/>
    <w:basedOn w:val="Normal"/>
    <w:next w:val="Normal"/>
    <w:qFormat/>
    <w:rsid w:val="00966F6E"/>
    <w:pPr>
      <w:keepNext/>
      <w:outlineLvl w:val="0"/>
    </w:pPr>
    <w:rPr>
      <w:rFonts w:ascii="Book Antiqua" w:hAnsi="Book Antiqua"/>
      <w:b/>
      <w:i/>
    </w:rPr>
  </w:style>
  <w:style w:type="paragraph" w:styleId="Heading2">
    <w:name w:val="heading 2"/>
    <w:basedOn w:val="Normal"/>
    <w:next w:val="Normal"/>
    <w:qFormat/>
    <w:rsid w:val="00966F6E"/>
    <w:pPr>
      <w:keepNext/>
      <w:outlineLvl w:val="1"/>
    </w:pPr>
    <w:rPr>
      <w:rFonts w:ascii="Book Antiqua" w:hAnsi="Book Antiqua"/>
      <w:b/>
    </w:rPr>
  </w:style>
  <w:style w:type="paragraph" w:styleId="Heading3">
    <w:name w:val="heading 3"/>
    <w:basedOn w:val="Normal"/>
    <w:next w:val="Normal"/>
    <w:qFormat/>
    <w:rsid w:val="00966F6E"/>
    <w:pPr>
      <w:keepNext/>
      <w:outlineLvl w:val="2"/>
    </w:pPr>
    <w:rPr>
      <w:rFonts w:ascii="Book Antiqua" w:hAnsi="Book Antiqua"/>
      <w:bCs/>
      <w:i/>
      <w:iCs/>
    </w:rPr>
  </w:style>
  <w:style w:type="paragraph" w:styleId="Heading4">
    <w:name w:val="heading 4"/>
    <w:basedOn w:val="Normal"/>
    <w:next w:val="Normal"/>
    <w:qFormat/>
    <w:rsid w:val="00966F6E"/>
    <w:pPr>
      <w:keepNext/>
      <w:ind w:left="360"/>
      <w:outlineLvl w:val="3"/>
    </w:pPr>
    <w:rPr>
      <w:rFonts w:ascii="Book Antiqua" w:hAnsi="Book Antiqua"/>
      <w:b/>
      <w:bCs/>
    </w:rPr>
  </w:style>
  <w:style w:type="paragraph" w:styleId="Heading5">
    <w:name w:val="heading 5"/>
    <w:basedOn w:val="Normal"/>
    <w:next w:val="Normal"/>
    <w:qFormat/>
    <w:rsid w:val="00966F6E"/>
    <w:pPr>
      <w:keepNext/>
      <w:outlineLvl w:val="4"/>
    </w:pPr>
    <w:rPr>
      <w:rFonts w:ascii="Book Antiqua" w:hAnsi="Book Antiqua"/>
      <w:u w:val="single"/>
    </w:rPr>
  </w:style>
  <w:style w:type="paragraph" w:styleId="Heading6">
    <w:name w:val="heading 6"/>
    <w:basedOn w:val="Normal"/>
    <w:next w:val="Normal"/>
    <w:qFormat/>
    <w:rsid w:val="00966F6E"/>
    <w:pPr>
      <w:keepNext/>
      <w:jc w:val="both"/>
      <w:outlineLvl w:val="5"/>
    </w:pPr>
    <w:rPr>
      <w:rFonts w:ascii="Book Antiqua" w:hAnsi="Book Antiqu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966F6E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BalloonText">
    <w:name w:val="Balloon Text"/>
    <w:basedOn w:val="Normal"/>
    <w:semiHidden/>
    <w:rsid w:val="00966F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66F6E"/>
    <w:rPr>
      <w:color w:val="0033CC"/>
      <w:u w:val="single"/>
    </w:rPr>
  </w:style>
  <w:style w:type="character" w:styleId="FollowedHyperlink">
    <w:name w:val="FollowedHyperlink"/>
    <w:basedOn w:val="DefaultParagraphFont"/>
    <w:rsid w:val="00966F6E"/>
    <w:rPr>
      <w:color w:val="800080"/>
      <w:u w:val="single"/>
    </w:rPr>
  </w:style>
  <w:style w:type="character" w:styleId="Emphasis">
    <w:name w:val="Emphasis"/>
    <w:basedOn w:val="DefaultParagraphFont"/>
    <w:qFormat/>
    <w:rsid w:val="00966F6E"/>
    <w:rPr>
      <w:i/>
      <w:iCs/>
    </w:rPr>
  </w:style>
  <w:style w:type="paragraph" w:styleId="ListParagraph">
    <w:name w:val="List Paragraph"/>
    <w:basedOn w:val="Normal"/>
    <w:uiPriority w:val="34"/>
    <w:qFormat/>
    <w:rsid w:val="001D1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A8C64-8215-4BBC-9500-1AF54C6BC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Jeanette M</vt:lpstr>
    </vt:vector>
  </TitlesOfParts>
  <Company>Reynolds Metals Company</Company>
  <LinksUpToDate>false</LinksUpToDate>
  <CharactersWithSpaces>7697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Jeanette M</dc:title>
  <dc:creator>Jeanette Rouse</dc:creator>
  <cp:lastModifiedBy>jeanette rouse</cp:lastModifiedBy>
  <cp:revision>2</cp:revision>
  <cp:lastPrinted>2011-04-23T18:04:00Z</cp:lastPrinted>
  <dcterms:created xsi:type="dcterms:W3CDTF">2012-01-23T16:54:00Z</dcterms:created>
  <dcterms:modified xsi:type="dcterms:W3CDTF">2012-01-23T16:54:00Z</dcterms:modified>
</cp:coreProperties>
</file>