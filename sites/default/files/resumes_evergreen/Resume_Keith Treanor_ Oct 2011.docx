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FE" w:rsidRPr="00C07668" w:rsidRDefault="00F143FE" w:rsidP="00F143FE">
      <w:pPr>
        <w:jc w:val="center"/>
        <w:outlineLvl w:val="0"/>
        <w:rPr>
          <w:rFonts w:ascii="Book Antiqua" w:hAnsi="Book Antiqua"/>
          <w:b/>
          <w:sz w:val="48"/>
          <w:szCs w:val="48"/>
        </w:rPr>
      </w:pPr>
      <w:r w:rsidRPr="00C07668">
        <w:rPr>
          <w:rFonts w:ascii="Book Antiqua" w:hAnsi="Book Antiqua"/>
          <w:b/>
          <w:sz w:val="48"/>
          <w:szCs w:val="48"/>
        </w:rPr>
        <w:t>Keith J. Treanor</w:t>
      </w:r>
    </w:p>
    <w:p w:rsidR="00F143FE" w:rsidRPr="00F143FE" w:rsidRDefault="00F143FE" w:rsidP="00F143FE">
      <w:pPr>
        <w:jc w:val="center"/>
        <w:outlineLvl w:val="0"/>
        <w:rPr>
          <w:rFonts w:ascii="Book Antiqua" w:hAnsi="Book Antiqua"/>
          <w:sz w:val="20"/>
          <w:szCs w:val="20"/>
        </w:rPr>
      </w:pPr>
      <w:r w:rsidRPr="00F143FE">
        <w:rPr>
          <w:rFonts w:ascii="Book Antiqua" w:hAnsi="Book Antiqua"/>
          <w:sz w:val="20"/>
          <w:szCs w:val="20"/>
        </w:rPr>
        <w:t>2</w:t>
      </w:r>
      <w:r w:rsidR="00E56AA4">
        <w:rPr>
          <w:rFonts w:ascii="Book Antiqua" w:hAnsi="Book Antiqua"/>
          <w:sz w:val="20"/>
          <w:szCs w:val="20"/>
        </w:rPr>
        <w:t>2312 Gregory, Dearborn, MI 48124</w:t>
      </w:r>
      <w:r w:rsidRPr="00F143FE">
        <w:rPr>
          <w:rFonts w:ascii="Book Antiqua" w:hAnsi="Book Antiqua"/>
          <w:sz w:val="20"/>
          <w:szCs w:val="20"/>
        </w:rPr>
        <w:t xml:space="preserve"> </w:t>
      </w:r>
    </w:p>
    <w:p w:rsidR="00F143FE" w:rsidRPr="00F143FE" w:rsidRDefault="00F143FE" w:rsidP="00F143FE">
      <w:pPr>
        <w:jc w:val="center"/>
        <w:outlineLvl w:val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20"/>
          <w:szCs w:val="20"/>
        </w:rPr>
        <w:t xml:space="preserve">313-622-4766 </w:t>
      </w:r>
      <w:r w:rsidRPr="00F143FE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18"/>
          <w:szCs w:val="18"/>
        </w:rPr>
        <w:t>keithjt</w:t>
      </w:r>
      <w:r w:rsidRPr="00F143FE">
        <w:rPr>
          <w:rFonts w:ascii="Book Antiqua" w:hAnsi="Book Antiqua"/>
          <w:sz w:val="18"/>
          <w:szCs w:val="18"/>
        </w:rPr>
        <w:t xml:space="preserve">@wayne.edu </w:t>
      </w:r>
    </w:p>
    <w:p w:rsidR="00F143FE" w:rsidRDefault="00551F13" w:rsidP="00F143FE">
      <w:pPr>
        <w:jc w:val="center"/>
        <w:rPr>
          <w:rFonts w:ascii="Arial Black" w:hAnsi="Arial Black"/>
        </w:rPr>
      </w:pPr>
      <w:r w:rsidRPr="00551F13">
        <w:rPr>
          <w:noProof/>
        </w:rPr>
        <w:pict>
          <v:line id="_x0000_s1026" style="position:absolute;left:0;text-align:left;z-index:251660288" from="174.6pt,2.4pt" to="291.6pt,2.4pt">
            <v:stroke startarrowwidth="narrow" startarrowlength="short" endarrowwidth="narrow" endarrowlength="short"/>
          </v:line>
        </w:pict>
      </w:r>
    </w:p>
    <w:p w:rsidR="00F143FE" w:rsidRDefault="00F143FE" w:rsidP="00F143FE">
      <w:pPr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F143FE" w:rsidRDefault="00F143FE" w:rsidP="00F143FE">
      <w:pPr>
        <w:outlineLvl w:val="0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BAR ADMISSIONS</w:t>
      </w:r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State of Michigan</w:t>
      </w:r>
    </w:p>
    <w:p w:rsidR="003D3519" w:rsidRDefault="003D3519" w:rsidP="00F143FE">
      <w:pPr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F143FE" w:rsidRPr="00991AA6" w:rsidRDefault="00F143FE" w:rsidP="00F143FE">
      <w:pPr>
        <w:outlineLvl w:val="0"/>
        <w:rPr>
          <w:rFonts w:ascii="Book Antiqua" w:hAnsi="Book Antiqua"/>
          <w:b/>
          <w:sz w:val="20"/>
          <w:szCs w:val="20"/>
          <w:u w:val="single"/>
        </w:rPr>
      </w:pPr>
      <w:r w:rsidRPr="00991AA6">
        <w:rPr>
          <w:rFonts w:ascii="Book Antiqua" w:hAnsi="Book Antiqua"/>
          <w:b/>
          <w:sz w:val="20"/>
          <w:szCs w:val="20"/>
          <w:u w:val="single"/>
        </w:rPr>
        <w:t>EDUCATION</w:t>
      </w:r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  <w:smartTag w:uri="urn:schemas-microsoft-com:office:smarttags" w:element="PlaceName">
        <w:r w:rsidRPr="00067B8C">
          <w:rPr>
            <w:rFonts w:ascii="Book Antiqua" w:hAnsi="Book Antiqua"/>
            <w:b/>
            <w:sz w:val="20"/>
            <w:szCs w:val="20"/>
          </w:rPr>
          <w:t>Wayne</w:t>
        </w:r>
      </w:smartTag>
      <w:r w:rsidRPr="00067B8C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Name">
        <w:r w:rsidRPr="00067B8C">
          <w:rPr>
            <w:rFonts w:ascii="Book Antiqua" w:hAnsi="Book Antiqua"/>
            <w:b/>
            <w:sz w:val="20"/>
            <w:szCs w:val="20"/>
          </w:rPr>
          <w:t>State</w:t>
        </w:r>
      </w:smartTag>
      <w:r w:rsidRPr="00067B8C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 w:rsidRPr="00067B8C">
          <w:rPr>
            <w:rFonts w:ascii="Book Antiqua" w:hAnsi="Book Antiqua"/>
            <w:b/>
            <w:sz w:val="20"/>
            <w:szCs w:val="20"/>
          </w:rPr>
          <w:t>University</w:t>
        </w:r>
      </w:smartTag>
      <w:r w:rsidRPr="00067B8C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Name">
        <w:r w:rsidRPr="00067B8C">
          <w:rPr>
            <w:rFonts w:ascii="Book Antiqua" w:hAnsi="Book Antiqua"/>
            <w:b/>
            <w:sz w:val="20"/>
            <w:szCs w:val="20"/>
          </w:rPr>
          <w:t>Law</w:t>
        </w:r>
      </w:smartTag>
      <w:r w:rsidRPr="00067B8C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 w:rsidRPr="00067B8C">
          <w:rPr>
            <w:rFonts w:ascii="Book Antiqua" w:hAnsi="Book Antiqua"/>
            <w:b/>
            <w:sz w:val="20"/>
            <w:szCs w:val="20"/>
          </w:rPr>
          <w:t>School</w:t>
        </w:r>
      </w:smartTag>
      <w:r>
        <w:rPr>
          <w:rFonts w:ascii="Book Antiqua" w:hAnsi="Book Antiqua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C24CA">
            <w:rPr>
              <w:rFonts w:ascii="Book Antiqua" w:hAnsi="Book Antiqua"/>
              <w:sz w:val="20"/>
              <w:szCs w:val="20"/>
            </w:rPr>
            <w:t>Detroit</w:t>
          </w:r>
        </w:smartTag>
        <w:r w:rsidRPr="005C24CA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5C24CA"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  <w:r w:rsidRPr="00C25A30">
        <w:rPr>
          <w:rFonts w:ascii="Book Antiqua" w:hAnsi="Book Antiqua"/>
          <w:b/>
          <w:sz w:val="20"/>
          <w:szCs w:val="20"/>
        </w:rPr>
        <w:t>LLM, Corporate &amp; Finance</w:t>
      </w:r>
      <w:r>
        <w:rPr>
          <w:rFonts w:ascii="Book Antiqua" w:hAnsi="Book Antiqua"/>
          <w:sz w:val="20"/>
          <w:szCs w:val="20"/>
        </w:rPr>
        <w:t>, July 2012</w:t>
      </w:r>
    </w:p>
    <w:p w:rsidR="00F143FE" w:rsidRDefault="00F143FE" w:rsidP="00F143FE">
      <w:pPr>
        <w:outlineLvl w:val="0"/>
        <w:rPr>
          <w:rFonts w:ascii="Book Antiqua" w:hAnsi="Book Antiqua"/>
          <w:sz w:val="20"/>
          <w:szCs w:val="20"/>
        </w:rPr>
      </w:pPr>
      <w:r w:rsidRPr="00C25A30">
        <w:rPr>
          <w:rFonts w:ascii="Book Antiqua" w:hAnsi="Book Antiqua"/>
          <w:b/>
          <w:sz w:val="20"/>
          <w:szCs w:val="20"/>
        </w:rPr>
        <w:t>Juris Doctor</w:t>
      </w:r>
      <w:r>
        <w:rPr>
          <w:rFonts w:ascii="Book Antiqua" w:hAnsi="Book Antiqua"/>
          <w:sz w:val="20"/>
          <w:szCs w:val="20"/>
        </w:rPr>
        <w:t>, May 2009</w:t>
      </w:r>
    </w:p>
    <w:p w:rsidR="00F143FE" w:rsidRDefault="00F143FE" w:rsidP="00F143FE">
      <w:pPr>
        <w:numPr>
          <w:ilvl w:val="0"/>
          <w:numId w:val="1"/>
        </w:numPr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Member, Moot Court, 2008-2009</w:t>
      </w:r>
    </w:p>
    <w:p w:rsidR="00F143FE" w:rsidRDefault="00F143FE" w:rsidP="00F143FE">
      <w:pPr>
        <w:numPr>
          <w:ilvl w:val="0"/>
          <w:numId w:val="1"/>
        </w:numPr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President, WSU Irish American Law Association</w:t>
      </w:r>
    </w:p>
    <w:p w:rsidR="00F143FE" w:rsidRDefault="00F143FE" w:rsidP="00F143FE">
      <w:pPr>
        <w:numPr>
          <w:ilvl w:val="0"/>
          <w:numId w:val="2"/>
        </w:numPr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Secretary, WSU Environmental Law Association</w:t>
      </w:r>
    </w:p>
    <w:p w:rsidR="00F143FE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</w:p>
    <w:p w:rsidR="00F143FE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smartTag w:uri="urn:schemas-microsoft-com:office:smarttags" w:element="PlaceName">
        <w:r w:rsidRPr="00AF5B6A">
          <w:rPr>
            <w:rFonts w:ascii="Book Antiqua" w:hAnsi="Book Antiqua"/>
            <w:b/>
            <w:sz w:val="20"/>
            <w:szCs w:val="20"/>
          </w:rPr>
          <w:t>Michigan</w:t>
        </w:r>
      </w:smartTag>
      <w:r w:rsidRPr="00AF5B6A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 w:rsidRPr="00AF5B6A">
          <w:rPr>
            <w:rFonts w:ascii="Book Antiqua" w:hAnsi="Book Antiqua"/>
            <w:b/>
            <w:sz w:val="20"/>
            <w:szCs w:val="20"/>
          </w:rPr>
          <w:t>State</w:t>
        </w:r>
      </w:smartTag>
      <w:r w:rsidRPr="00AF5B6A"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 w:rsidRPr="00AF5B6A">
          <w:rPr>
            <w:rFonts w:ascii="Book Antiqua" w:hAnsi="Book Antiqua"/>
            <w:b/>
            <w:sz w:val="20"/>
            <w:szCs w:val="20"/>
          </w:rPr>
          <w:t>University</w:t>
        </w:r>
      </w:smartTag>
      <w:r>
        <w:rPr>
          <w:rFonts w:ascii="Book Antiqua" w:hAnsi="Book Antiqu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D3A8D">
            <w:rPr>
              <w:rFonts w:ascii="Book Antiqua" w:hAnsi="Book Antiqua"/>
              <w:sz w:val="20"/>
              <w:szCs w:val="20"/>
            </w:rPr>
            <w:t>East Lansing</w:t>
          </w:r>
        </w:smartTag>
        <w:r w:rsidRPr="008D3A8D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8D3A8D">
            <w:rPr>
              <w:rFonts w:ascii="Book Antiqua" w:hAnsi="Book Antiqua"/>
              <w:sz w:val="20"/>
              <w:szCs w:val="20"/>
            </w:rPr>
            <w:t>MI</w:t>
          </w:r>
        </w:smartTag>
      </w:smartTag>
      <w:r w:rsidRPr="008D3A8D">
        <w:rPr>
          <w:rFonts w:ascii="Book Antiqua" w:hAnsi="Book Antiqua"/>
          <w:sz w:val="20"/>
          <w:szCs w:val="20"/>
        </w:rPr>
        <w:t xml:space="preserve"> </w:t>
      </w:r>
    </w:p>
    <w:p w:rsidR="00F143FE" w:rsidRPr="008D3A8D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Book Antiqua" w:hAnsi="Book Antiqua"/>
              <w:i/>
              <w:sz w:val="20"/>
              <w:szCs w:val="20"/>
            </w:rPr>
            <w:t>James</w:t>
          </w:r>
        </w:smartTag>
        <w:r>
          <w:rPr>
            <w:rFonts w:ascii="Book Antiqua" w:hAnsi="Book Antiqua"/>
            <w:i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Book Antiqua" w:hAnsi="Book Antiqua"/>
              <w:i/>
              <w:sz w:val="20"/>
              <w:szCs w:val="20"/>
            </w:rPr>
            <w:t>Madison</w:t>
          </w:r>
        </w:smartTag>
        <w:r>
          <w:rPr>
            <w:rFonts w:ascii="Book Antiqua" w:hAnsi="Book Antiqua"/>
            <w:i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Book Antiqua" w:hAnsi="Book Antiqua"/>
              <w:i/>
              <w:sz w:val="20"/>
              <w:szCs w:val="20"/>
            </w:rPr>
            <w:t>College</w:t>
          </w:r>
        </w:smartTag>
      </w:smartTag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:rsidR="00F143FE" w:rsidRPr="008D3A8D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C25A30">
        <w:rPr>
          <w:rFonts w:ascii="Book Antiqua" w:hAnsi="Book Antiqua"/>
          <w:b/>
          <w:sz w:val="20"/>
          <w:szCs w:val="20"/>
        </w:rPr>
        <w:t>Bachelor of Arts</w:t>
      </w:r>
      <w:r w:rsidRPr="008D3A8D">
        <w:rPr>
          <w:rFonts w:ascii="Book Antiqua" w:hAnsi="Book Antiqua"/>
          <w:sz w:val="20"/>
          <w:szCs w:val="20"/>
        </w:rPr>
        <w:t>, Int</w:t>
      </w:r>
      <w:r>
        <w:rPr>
          <w:rFonts w:ascii="Book Antiqua" w:hAnsi="Book Antiqua"/>
          <w:sz w:val="20"/>
          <w:szCs w:val="20"/>
        </w:rPr>
        <w:t>ernational Relations, December 2004</w:t>
      </w:r>
    </w:p>
    <w:p w:rsidR="00F143FE" w:rsidRDefault="00F143FE" w:rsidP="00F143FE">
      <w:pPr>
        <w:numPr>
          <w:ilvl w:val="0"/>
          <w:numId w:val="3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Additional major, Spanish, December 2004</w:t>
      </w:r>
      <w:r w:rsidRPr="008D3A8D">
        <w:rPr>
          <w:rFonts w:ascii="Book Antiqua" w:hAnsi="Book Antiqua"/>
          <w:sz w:val="20"/>
          <w:szCs w:val="20"/>
        </w:rPr>
        <w:tab/>
      </w:r>
      <w:r w:rsidRPr="008D3A8D">
        <w:rPr>
          <w:rFonts w:ascii="Book Antiqua" w:hAnsi="Book Antiqua"/>
          <w:sz w:val="20"/>
          <w:szCs w:val="20"/>
        </w:rPr>
        <w:tab/>
      </w:r>
    </w:p>
    <w:p w:rsidR="00F143FE" w:rsidRDefault="00F143FE" w:rsidP="00F143FE">
      <w:pPr>
        <w:numPr>
          <w:ilvl w:val="0"/>
          <w:numId w:val="4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smartTag w:uri="urn:schemas-microsoft-com:office:smarttags" w:element="PlaceName">
        <w:r w:rsidRPr="008D3A8D">
          <w:rPr>
            <w:rFonts w:ascii="Book Antiqua" w:hAnsi="Book Antiqua"/>
            <w:sz w:val="20"/>
            <w:szCs w:val="20"/>
          </w:rPr>
          <w:t>Michigan</w:t>
        </w:r>
      </w:smartTag>
      <w:r w:rsidRPr="008D3A8D">
        <w:rPr>
          <w:rFonts w:ascii="Book Antiqua" w:hAnsi="Book Antiqu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sz w:val="20"/>
            <w:szCs w:val="20"/>
          </w:rPr>
          <w:t>State</w:t>
        </w:r>
      </w:smartTag>
      <w:r>
        <w:rPr>
          <w:rFonts w:ascii="Book Antiqua" w:hAnsi="Book Antiqua"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sz w:val="20"/>
            <w:szCs w:val="20"/>
          </w:rPr>
          <w:t>University</w:t>
        </w:r>
      </w:smartTag>
      <w:r>
        <w:rPr>
          <w:rFonts w:ascii="Book Antiqua" w:hAnsi="Book Antiqua"/>
          <w:sz w:val="20"/>
          <w:szCs w:val="20"/>
        </w:rPr>
        <w:t xml:space="preserve"> Overseas Study,</w:t>
      </w:r>
      <w:r w:rsidRPr="008D3A8D">
        <w:rPr>
          <w:rFonts w:ascii="Book Antiqua" w:hAnsi="Book Antiqua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D3A8D">
            <w:rPr>
              <w:rFonts w:ascii="Book Antiqua" w:hAnsi="Book Antiqua"/>
              <w:sz w:val="20"/>
              <w:szCs w:val="20"/>
            </w:rPr>
            <w:t>Brussels</w:t>
          </w:r>
        </w:smartTag>
        <w:r w:rsidRPr="008D3A8D">
          <w:rPr>
            <w:rFonts w:ascii="Book Antiqua" w:hAnsi="Book Antiqua"/>
            <w:sz w:val="20"/>
            <w:szCs w:val="20"/>
          </w:rPr>
          <w:t>,</w:t>
        </w:r>
        <w:r>
          <w:rPr>
            <w:rFonts w:ascii="Book Antiqua" w:hAnsi="Book Antiqua"/>
            <w:sz w:val="20"/>
            <w:szCs w:val="20"/>
          </w:rPr>
          <w:t xml:space="preserve"> </w:t>
        </w:r>
        <w:smartTag w:uri="urn:schemas-microsoft-com:office:smarttags" w:element="country-region">
          <w:r>
            <w:rPr>
              <w:rFonts w:ascii="Book Antiqua" w:hAnsi="Book Antiqua"/>
              <w:sz w:val="20"/>
              <w:szCs w:val="20"/>
            </w:rPr>
            <w:t>Belgium</w:t>
          </w:r>
        </w:smartTag>
      </w:smartTag>
      <w:r>
        <w:rPr>
          <w:rFonts w:ascii="Book Antiqua" w:hAnsi="Book Antiqua"/>
          <w:sz w:val="20"/>
          <w:szCs w:val="20"/>
        </w:rPr>
        <w:t>, July 2003</w:t>
      </w:r>
    </w:p>
    <w:p w:rsidR="00F143FE" w:rsidRPr="00B92C42" w:rsidRDefault="00F143FE" w:rsidP="00F143FE">
      <w:pPr>
        <w:tabs>
          <w:tab w:val="left" w:pos="1260"/>
        </w:tabs>
        <w:ind w:left="720"/>
        <w:rPr>
          <w:rFonts w:ascii="Book Antiqua" w:hAnsi="Book Antiqua"/>
          <w:i/>
          <w:sz w:val="20"/>
          <w:szCs w:val="20"/>
          <w:lang w:val="es-ES"/>
        </w:rPr>
      </w:pPr>
      <w:r w:rsidRPr="00B92C42">
        <w:rPr>
          <w:rFonts w:ascii="Book Antiqua" w:hAnsi="Book Antiqua"/>
          <w:i/>
          <w:sz w:val="20"/>
          <w:szCs w:val="20"/>
          <w:lang w:val="es-ES"/>
        </w:rPr>
        <w:t>International Relations in Brussels</w:t>
      </w:r>
    </w:p>
    <w:p w:rsidR="00F143FE" w:rsidRPr="00B92C42" w:rsidRDefault="00F143FE" w:rsidP="00F143FE">
      <w:pPr>
        <w:tabs>
          <w:tab w:val="left" w:pos="1260"/>
        </w:tabs>
        <w:rPr>
          <w:rFonts w:ascii="Book Antiqua" w:hAnsi="Book Antiqua"/>
          <w:i/>
          <w:sz w:val="20"/>
          <w:szCs w:val="20"/>
          <w:lang w:val="es-ES"/>
        </w:rPr>
      </w:pPr>
    </w:p>
    <w:p w:rsidR="00F143FE" w:rsidRDefault="00F143FE" w:rsidP="00F143FE">
      <w:pPr>
        <w:tabs>
          <w:tab w:val="left" w:pos="1260"/>
        </w:tabs>
        <w:rPr>
          <w:rFonts w:ascii="Book Antiqua" w:hAnsi="Book Antiqua"/>
          <w:b/>
          <w:sz w:val="20"/>
          <w:szCs w:val="20"/>
          <w:lang w:val="es-ES"/>
        </w:rPr>
      </w:pPr>
      <w:r w:rsidRPr="003B6D74">
        <w:rPr>
          <w:rFonts w:ascii="Book Antiqua" w:hAnsi="Book Antiqua"/>
          <w:b/>
          <w:sz w:val="20"/>
          <w:szCs w:val="20"/>
          <w:lang w:val="es-ES"/>
        </w:rPr>
        <w:t>Universidad de las Américas</w:t>
      </w:r>
      <w:r>
        <w:rPr>
          <w:rFonts w:ascii="Book Antiqua" w:hAnsi="Book Antiqua"/>
          <w:b/>
          <w:sz w:val="20"/>
          <w:szCs w:val="20"/>
          <w:lang w:val="es-ES"/>
        </w:rPr>
        <w:t xml:space="preserve">, </w:t>
      </w:r>
      <w:r w:rsidRPr="005C24CA">
        <w:rPr>
          <w:rFonts w:ascii="Book Antiqua" w:hAnsi="Book Antiqua"/>
          <w:sz w:val="20"/>
          <w:szCs w:val="20"/>
          <w:lang w:val="es-ES"/>
        </w:rPr>
        <w:t>Puebla, Mexico</w:t>
      </w:r>
    </w:p>
    <w:p w:rsidR="00F143FE" w:rsidRPr="00B92C42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0F0447">
        <w:rPr>
          <w:rFonts w:ascii="Book Antiqua" w:hAnsi="Book Antiqua"/>
          <w:sz w:val="20"/>
          <w:szCs w:val="20"/>
        </w:rPr>
        <w:t>Independent</w:t>
      </w:r>
      <w:r w:rsidRPr="00B92C42">
        <w:rPr>
          <w:rFonts w:ascii="Book Antiqua" w:hAnsi="Book Antiqua"/>
          <w:sz w:val="20"/>
          <w:szCs w:val="20"/>
        </w:rPr>
        <w:t xml:space="preserve"> </w:t>
      </w:r>
      <w:r w:rsidRPr="000F0447">
        <w:rPr>
          <w:rFonts w:ascii="Book Antiqua" w:hAnsi="Book Antiqua"/>
          <w:sz w:val="20"/>
          <w:szCs w:val="20"/>
        </w:rPr>
        <w:t>Study</w:t>
      </w:r>
      <w:r w:rsidRPr="00B92C42">
        <w:rPr>
          <w:rFonts w:ascii="Book Antiqua" w:hAnsi="Book Antiqua"/>
          <w:sz w:val="20"/>
          <w:szCs w:val="20"/>
        </w:rPr>
        <w:t xml:space="preserve"> </w:t>
      </w:r>
      <w:r w:rsidRPr="000F0447">
        <w:rPr>
          <w:rFonts w:ascii="Book Antiqua" w:hAnsi="Book Antiqua"/>
          <w:sz w:val="20"/>
          <w:szCs w:val="20"/>
        </w:rPr>
        <w:t>Abroad</w:t>
      </w:r>
      <w:r w:rsidRPr="00B92C42">
        <w:rPr>
          <w:rFonts w:ascii="Book Antiqua" w:hAnsi="Book Antiqua"/>
          <w:sz w:val="20"/>
          <w:szCs w:val="20"/>
        </w:rPr>
        <w:t>:</w:t>
      </w:r>
      <w:r w:rsidRPr="00B92C42">
        <w:rPr>
          <w:rFonts w:ascii="Book Antiqua" w:hAnsi="Book Antiqua"/>
          <w:i/>
          <w:sz w:val="20"/>
          <w:szCs w:val="20"/>
        </w:rPr>
        <w:t xml:space="preserve"> Spanish Immersion Program, </w:t>
      </w:r>
      <w:r w:rsidRPr="00B92C42">
        <w:rPr>
          <w:rFonts w:ascii="Book Antiqua" w:hAnsi="Book Antiqua"/>
          <w:sz w:val="20"/>
          <w:szCs w:val="20"/>
        </w:rPr>
        <w:t>Fall 2001</w:t>
      </w:r>
    </w:p>
    <w:p w:rsidR="00F143FE" w:rsidRDefault="00F143FE" w:rsidP="00F143FE">
      <w:pPr>
        <w:tabs>
          <w:tab w:val="left" w:pos="1260"/>
        </w:tabs>
        <w:rPr>
          <w:rFonts w:ascii="Book Antiqua" w:hAnsi="Book Antiqua"/>
        </w:rPr>
      </w:pPr>
    </w:p>
    <w:p w:rsid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  <w:r w:rsidRPr="00991AA6">
        <w:rPr>
          <w:rFonts w:ascii="Book Antiqua" w:hAnsi="Book Antiqua"/>
          <w:b/>
          <w:sz w:val="20"/>
          <w:szCs w:val="20"/>
          <w:u w:val="single"/>
        </w:rPr>
        <w:t>PROFESSIONAL EXPERIENCE</w:t>
      </w:r>
    </w:p>
    <w:p w:rsid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B83021" w:rsidRDefault="00B83021" w:rsidP="00B83021">
      <w:pPr>
        <w:numPr>
          <w:ins w:id="0" w:author="Author"/>
        </w:num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The Miller Law Firm, </w:t>
      </w:r>
      <w:r>
        <w:rPr>
          <w:rFonts w:ascii="Book Antiqua" w:hAnsi="Book Antiqua"/>
          <w:sz w:val="20"/>
          <w:szCs w:val="20"/>
        </w:rPr>
        <w:t>Rochester, MI</w:t>
      </w:r>
    </w:p>
    <w:p w:rsidR="00B83021" w:rsidRDefault="00B83021" w:rsidP="00B83021">
      <w:p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i/>
          <w:sz w:val="20"/>
          <w:szCs w:val="20"/>
        </w:rPr>
        <w:t xml:space="preserve">Contract Attorney, </w:t>
      </w:r>
      <w:r>
        <w:rPr>
          <w:rFonts w:ascii="Book Antiqua" w:hAnsi="Book Antiqua"/>
          <w:sz w:val="20"/>
          <w:szCs w:val="20"/>
        </w:rPr>
        <w:t xml:space="preserve">August 2011- </w:t>
      </w:r>
      <w:r>
        <w:rPr>
          <w:rFonts w:ascii="Book Antiqua" w:hAnsi="Book Antiqua"/>
          <w:i/>
          <w:sz w:val="20"/>
          <w:szCs w:val="20"/>
        </w:rPr>
        <w:t>current</w:t>
      </w:r>
    </w:p>
    <w:p w:rsidR="00B83021" w:rsidRPr="00B83021" w:rsidRDefault="00B83021" w:rsidP="00F143FE">
      <w:pPr>
        <w:numPr>
          <w:ilvl w:val="0"/>
          <w:numId w:val="7"/>
        </w:num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  <w:r w:rsidRPr="00B83021">
        <w:rPr>
          <w:rFonts w:ascii="Book Antiqua" w:hAnsi="Book Antiqua"/>
          <w:sz w:val="20"/>
          <w:szCs w:val="20"/>
        </w:rPr>
        <w:t xml:space="preserve">Examining corporate documents for evidence of securities fraud including 10b-5 actions. </w:t>
      </w:r>
    </w:p>
    <w:p w:rsidR="00B83021" w:rsidRPr="00991AA6" w:rsidRDefault="00B83021" w:rsidP="00F143FE">
      <w:p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F143FE" w:rsidRDefault="00F143FE" w:rsidP="00F143FE">
      <w:pPr>
        <w:numPr>
          <w:ins w:id="1" w:author="Author"/>
        </w:num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smartTag w:uri="urn:schemas-microsoft-com:office:smarttags" w:element="PlaceName">
        <w:r>
          <w:rPr>
            <w:rFonts w:ascii="Book Antiqua" w:hAnsi="Book Antiqua"/>
            <w:b/>
            <w:sz w:val="20"/>
            <w:szCs w:val="20"/>
          </w:rPr>
          <w:t>WSU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b/>
            <w:sz w:val="20"/>
            <w:szCs w:val="20"/>
          </w:rPr>
          <w:t>Law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b/>
            <w:sz w:val="20"/>
            <w:szCs w:val="20"/>
          </w:rPr>
          <w:t>School</w:t>
        </w:r>
      </w:smartTag>
      <w:r>
        <w:rPr>
          <w:rFonts w:ascii="Book Antiqua" w:hAnsi="Book Antiqua"/>
          <w:b/>
          <w:sz w:val="20"/>
          <w:szCs w:val="20"/>
        </w:rPr>
        <w:t xml:space="preserve"> Law Library,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sz w:val="20"/>
              <w:szCs w:val="20"/>
            </w:rPr>
            <w:t>Detroit</w:t>
          </w:r>
        </w:smartTag>
        <w:r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i/>
          <w:sz w:val="20"/>
          <w:szCs w:val="20"/>
        </w:rPr>
        <w:t xml:space="preserve">Circulation Attendant, </w:t>
      </w:r>
      <w:r>
        <w:rPr>
          <w:rFonts w:ascii="Book Antiqua" w:hAnsi="Book Antiqua"/>
          <w:sz w:val="20"/>
          <w:szCs w:val="20"/>
        </w:rPr>
        <w:t>September 2009- May 2011</w:t>
      </w:r>
    </w:p>
    <w:p w:rsidR="00F143FE" w:rsidRDefault="00B83021" w:rsidP="00F143FE">
      <w:pPr>
        <w:numPr>
          <w:ilvl w:val="0"/>
          <w:numId w:val="7"/>
        </w:num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Assisted</w:t>
      </w:r>
      <w:r w:rsidR="00F143FE">
        <w:rPr>
          <w:rFonts w:ascii="Book Antiqua" w:hAnsi="Book Antiqua"/>
          <w:sz w:val="20"/>
          <w:szCs w:val="20"/>
        </w:rPr>
        <w:t xml:space="preserve"> patrons with their legal research using print collections, Westlaw, and Lexis</w:t>
      </w:r>
    </w:p>
    <w:p w:rsidR="00F143FE" w:rsidRDefault="00B83021" w:rsidP="00F143FE">
      <w:pPr>
        <w:numPr>
          <w:ilvl w:val="0"/>
          <w:numId w:val="7"/>
        </w:num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Managed</w:t>
      </w:r>
      <w:r w:rsidR="00F143FE">
        <w:rPr>
          <w:rFonts w:ascii="Book Antiqua" w:hAnsi="Book Antiqua"/>
          <w:sz w:val="20"/>
          <w:szCs w:val="20"/>
        </w:rPr>
        <w:t xml:space="preserve"> the evening operations and nightly closure of the law library </w:t>
      </w:r>
    </w:p>
    <w:p w:rsid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b/>
          <w:u w:val="single"/>
        </w:rPr>
      </w:pPr>
    </w:p>
    <w:p w:rsidR="00F143FE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smartTag w:uri="urn:schemas-microsoft-com:office:smarttags" w:element="PlaceName">
        <w:r>
          <w:rPr>
            <w:rFonts w:ascii="Book Antiqua" w:hAnsi="Book Antiqua"/>
            <w:b/>
            <w:sz w:val="20"/>
            <w:szCs w:val="20"/>
          </w:rPr>
          <w:t>WSU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b/>
            <w:sz w:val="20"/>
            <w:szCs w:val="20"/>
          </w:rPr>
          <w:t>Law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b/>
            <w:sz w:val="20"/>
            <w:szCs w:val="20"/>
          </w:rPr>
          <w:t>School</w:t>
        </w:r>
      </w:smartTag>
      <w:r>
        <w:rPr>
          <w:rFonts w:ascii="Book Antiqua" w:hAnsi="Book Antiqua"/>
          <w:b/>
          <w:sz w:val="20"/>
          <w:szCs w:val="20"/>
        </w:rPr>
        <w:t xml:space="preserve"> Small Business Enterprises and Nonprofit Corporations Clinic,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sz w:val="20"/>
              <w:szCs w:val="20"/>
            </w:rPr>
            <w:t>Detroit</w:t>
          </w:r>
        </w:smartTag>
        <w:r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F143FE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991AA6">
        <w:rPr>
          <w:rFonts w:ascii="Book Antiqua" w:hAnsi="Book Antiqua"/>
          <w:b/>
          <w:i/>
          <w:sz w:val="20"/>
          <w:szCs w:val="20"/>
        </w:rPr>
        <w:t>Student Attorney</w:t>
      </w:r>
      <w:r>
        <w:rPr>
          <w:rFonts w:ascii="Book Antiqua" w:hAnsi="Book Antiqua"/>
          <w:i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January 2009 – May 2009</w:t>
      </w:r>
    </w:p>
    <w:p w:rsidR="00F143FE" w:rsidRDefault="00F143FE" w:rsidP="00F143FE">
      <w:pPr>
        <w:numPr>
          <w:ilvl w:val="0"/>
          <w:numId w:val="6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Drafted documents including Operating Agreements, Articles of Incorporation, and Bylaws</w:t>
      </w:r>
    </w:p>
    <w:p w:rsidR="00F143FE" w:rsidRPr="00C13622" w:rsidRDefault="00F143FE" w:rsidP="00F143FE">
      <w:pPr>
        <w:numPr>
          <w:ilvl w:val="0"/>
          <w:numId w:val="6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Drafted an application for 501(c)(3) status for a non-profit organization and led a board meeting</w:t>
      </w:r>
    </w:p>
    <w:p w:rsidR="00F143FE" w:rsidRDefault="00F143FE" w:rsidP="00F143FE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</w:p>
    <w:p w:rsidR="00F143FE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Self-employed</w:t>
      </w:r>
      <w:r w:rsidRPr="00C1120F">
        <w:rPr>
          <w:rFonts w:ascii="Book Antiqua" w:hAnsi="Book Antiqu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1120F">
            <w:rPr>
              <w:rFonts w:ascii="Book Antiqua" w:hAnsi="Book Antiqua"/>
              <w:sz w:val="20"/>
              <w:szCs w:val="20"/>
            </w:rPr>
            <w:t>Detroit</w:t>
          </w:r>
        </w:smartTag>
        <w:r w:rsidRPr="00C1120F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C1120F"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F143FE" w:rsidRPr="0053726B" w:rsidRDefault="00F143FE" w:rsidP="00F143FE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991AA6">
        <w:rPr>
          <w:rFonts w:ascii="Book Antiqua" w:hAnsi="Book Antiqua"/>
          <w:b/>
          <w:i/>
          <w:sz w:val="20"/>
          <w:szCs w:val="20"/>
        </w:rPr>
        <w:t>Real Estate Services Provider</w:t>
      </w:r>
      <w:r>
        <w:rPr>
          <w:rFonts w:ascii="Book Antiqua" w:hAnsi="Book Antiqua"/>
          <w:i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January 2006-January 2009</w:t>
      </w:r>
    </w:p>
    <w:p w:rsidR="00F143FE" w:rsidRDefault="00F143FE" w:rsidP="00F143FE">
      <w:pPr>
        <w:numPr>
          <w:ilvl w:val="0"/>
          <w:numId w:val="5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Provided services for residential real estate sales including advertising, negotiation of land contract sales,  and translation of closing proceedings</w:t>
      </w:r>
    </w:p>
    <w:p w:rsidR="00F143FE" w:rsidRDefault="00F143FE" w:rsidP="00F143FE">
      <w:pPr>
        <w:numPr>
          <w:ilvl w:val="0"/>
          <w:numId w:val="5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Completely remodeled and renovated a 3 unit apartment building while in law school</w:t>
      </w:r>
    </w:p>
    <w:p w:rsidR="00C07668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</w:p>
    <w:p w:rsidR="00C07668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986639">
        <w:rPr>
          <w:rFonts w:ascii="Book Antiqua" w:hAnsi="Book Antiqua"/>
          <w:b/>
          <w:sz w:val="20"/>
          <w:szCs w:val="20"/>
        </w:rPr>
        <w:lastRenderedPageBreak/>
        <w:t>Wayne County Prosecutor’s Office</w:t>
      </w:r>
      <w:r w:rsidRPr="00C1120F">
        <w:rPr>
          <w:rFonts w:ascii="Book Antiqua" w:hAnsi="Book Antiqu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1120F">
            <w:rPr>
              <w:rFonts w:ascii="Book Antiqua" w:hAnsi="Book Antiqua"/>
              <w:sz w:val="20"/>
              <w:szCs w:val="20"/>
            </w:rPr>
            <w:t>Detroit</w:t>
          </w:r>
        </w:smartTag>
        <w:r w:rsidRPr="00C1120F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C1120F"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C07668" w:rsidRPr="0053726B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C1120F">
        <w:rPr>
          <w:rFonts w:ascii="Book Antiqua" w:hAnsi="Book Antiqua"/>
          <w:b/>
          <w:i/>
          <w:sz w:val="20"/>
          <w:szCs w:val="20"/>
        </w:rPr>
        <w:t>Preliminary Examinations</w:t>
      </w:r>
      <w:r>
        <w:rPr>
          <w:rFonts w:ascii="Book Antiqua" w:hAnsi="Book Antiqua"/>
          <w:sz w:val="20"/>
          <w:szCs w:val="20"/>
        </w:rPr>
        <w:t xml:space="preserve"> </w:t>
      </w:r>
      <w:r w:rsidRPr="0053726B">
        <w:rPr>
          <w:rFonts w:ascii="Book Antiqua" w:hAnsi="Book Antiqua"/>
          <w:b/>
          <w:i/>
          <w:sz w:val="20"/>
          <w:szCs w:val="20"/>
        </w:rPr>
        <w:t>Intern</w:t>
      </w:r>
      <w:r>
        <w:rPr>
          <w:rFonts w:ascii="Book Antiqua" w:hAnsi="Book Antiqua"/>
          <w:i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May-August 2007</w:t>
      </w:r>
    </w:p>
    <w:p w:rsidR="00C07668" w:rsidRPr="00986639" w:rsidRDefault="00C07668" w:rsidP="00C07668">
      <w:pPr>
        <w:numPr>
          <w:ilvl w:val="0"/>
          <w:numId w:val="5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Conducted preliminary examinations under supervision of assistant prosecutor</w:t>
      </w:r>
    </w:p>
    <w:p w:rsidR="00C07668" w:rsidRDefault="00C07668" w:rsidP="00C07668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</w:p>
    <w:p w:rsidR="00C07668" w:rsidRDefault="00C07668" w:rsidP="00C07668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  <w:r w:rsidRPr="00C1120F">
        <w:rPr>
          <w:rFonts w:ascii="Book Antiqua" w:hAnsi="Book Antiqua"/>
          <w:b/>
          <w:sz w:val="20"/>
          <w:szCs w:val="20"/>
        </w:rPr>
        <w:t>Honorable Richard B. Halloran,</w:t>
      </w:r>
      <w:r>
        <w:rPr>
          <w:rFonts w:ascii="Book Antiqua" w:hAnsi="Book Antiqua"/>
          <w:sz w:val="20"/>
          <w:szCs w:val="20"/>
        </w:rPr>
        <w:t xml:space="preserve"> </w:t>
      </w:r>
      <w:smartTag w:uri="urn:schemas-microsoft-com:office:smarttags" w:element="City">
        <w:r>
          <w:rPr>
            <w:rFonts w:ascii="Book Antiqua" w:hAnsi="Book Antiqua"/>
            <w:b/>
            <w:sz w:val="20"/>
            <w:szCs w:val="20"/>
          </w:rPr>
          <w:t>Wayne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b/>
            <w:sz w:val="20"/>
            <w:szCs w:val="20"/>
          </w:rPr>
          <w:t>County</w:t>
        </w:r>
      </w:smartTag>
      <w:r>
        <w:rPr>
          <w:rFonts w:ascii="Book Antiqua" w:hAnsi="Book Antiqua"/>
          <w:b/>
          <w:sz w:val="20"/>
          <w:szCs w:val="20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b/>
            <w:sz w:val="20"/>
            <w:szCs w:val="20"/>
          </w:rPr>
          <w:t>Circuit Court</w:t>
        </w:r>
      </w:smartTag>
      <w:r w:rsidRPr="00C1120F">
        <w:rPr>
          <w:rFonts w:ascii="Book Antiqua" w:hAnsi="Book Antiqu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1120F">
            <w:rPr>
              <w:rFonts w:ascii="Book Antiqua" w:hAnsi="Book Antiqua"/>
              <w:sz w:val="20"/>
              <w:szCs w:val="20"/>
            </w:rPr>
            <w:t>Detroit</w:t>
          </w:r>
        </w:smartTag>
        <w:r w:rsidRPr="00C1120F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C1120F"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C07668" w:rsidRPr="00C1120F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C1120F">
        <w:rPr>
          <w:rFonts w:ascii="Book Antiqua" w:hAnsi="Book Antiqua"/>
          <w:b/>
          <w:i/>
          <w:sz w:val="20"/>
          <w:szCs w:val="20"/>
        </w:rPr>
        <w:t>Judicial</w:t>
      </w: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i/>
          <w:sz w:val="20"/>
          <w:szCs w:val="20"/>
        </w:rPr>
        <w:t>Intern for the Honorable Richard B. Halloran</w:t>
      </w:r>
      <w:r>
        <w:rPr>
          <w:rFonts w:ascii="Book Antiqua" w:hAnsi="Book Antiqua"/>
          <w:i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January – May 2007</w:t>
      </w:r>
    </w:p>
    <w:p w:rsidR="00C07668" w:rsidRDefault="00C07668" w:rsidP="00C07668">
      <w:pPr>
        <w:numPr>
          <w:ilvl w:val="0"/>
          <w:numId w:val="5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Reviewed and made recommendations on requests for personal protection orders</w:t>
      </w:r>
    </w:p>
    <w:p w:rsidR="00C07668" w:rsidRPr="00B556DB" w:rsidRDefault="00C07668" w:rsidP="00C07668">
      <w:pPr>
        <w:numPr>
          <w:ilvl w:val="0"/>
          <w:numId w:val="5"/>
        </w:num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Observed family court and criminal court proceedings</w:t>
      </w:r>
    </w:p>
    <w:p w:rsidR="00C07668" w:rsidRDefault="00C07668" w:rsidP="00C07668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</w:p>
    <w:p w:rsidR="00C07668" w:rsidRDefault="00C07668" w:rsidP="00C07668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  <w:r w:rsidRPr="00C1120F">
        <w:rPr>
          <w:rFonts w:ascii="Book Antiqua" w:hAnsi="Book Antiqua"/>
          <w:b/>
          <w:sz w:val="20"/>
          <w:szCs w:val="20"/>
        </w:rPr>
        <w:t>Honorable Rudy Serra,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36</w:t>
      </w:r>
      <w:r w:rsidRPr="000A64CB">
        <w:rPr>
          <w:rFonts w:ascii="Book Antiqua" w:hAnsi="Book Antiqua"/>
          <w:b/>
          <w:sz w:val="20"/>
          <w:szCs w:val="20"/>
          <w:vertAlign w:val="superscript"/>
        </w:rPr>
        <w:t>th</w:t>
      </w:r>
      <w:r>
        <w:rPr>
          <w:rFonts w:ascii="Book Antiqua" w:hAnsi="Book Antiqua"/>
          <w:b/>
          <w:sz w:val="20"/>
          <w:szCs w:val="20"/>
        </w:rPr>
        <w:t xml:space="preserve"> District Court</w:t>
      </w:r>
      <w:r w:rsidRPr="00C1120F">
        <w:rPr>
          <w:rFonts w:ascii="Book Antiqua" w:hAnsi="Book Antiqua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1120F">
            <w:rPr>
              <w:rFonts w:ascii="Book Antiqua" w:hAnsi="Book Antiqua"/>
              <w:sz w:val="20"/>
              <w:szCs w:val="20"/>
            </w:rPr>
            <w:t>Detroit</w:t>
          </w:r>
        </w:smartTag>
        <w:r w:rsidRPr="00C1120F">
          <w:rPr>
            <w:rFonts w:ascii="Book Antiqua" w:hAnsi="Book Antiqua"/>
            <w:sz w:val="20"/>
            <w:szCs w:val="20"/>
          </w:rPr>
          <w:t xml:space="preserve">, </w:t>
        </w:r>
        <w:smartTag w:uri="urn:schemas-microsoft-com:office:smarttags" w:element="State">
          <w:r w:rsidRPr="00C1120F">
            <w:rPr>
              <w:rFonts w:ascii="Book Antiqua" w:hAnsi="Book Antiqua"/>
              <w:sz w:val="20"/>
              <w:szCs w:val="20"/>
            </w:rPr>
            <w:t>MI</w:t>
          </w:r>
        </w:smartTag>
      </w:smartTag>
    </w:p>
    <w:p w:rsidR="00C07668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  <w:r w:rsidRPr="00C1120F">
        <w:rPr>
          <w:rFonts w:ascii="Book Antiqua" w:hAnsi="Book Antiqua"/>
          <w:b/>
          <w:i/>
          <w:sz w:val="20"/>
          <w:szCs w:val="20"/>
        </w:rPr>
        <w:t xml:space="preserve">Judicial </w:t>
      </w:r>
      <w:r>
        <w:rPr>
          <w:rFonts w:ascii="Book Antiqua" w:hAnsi="Book Antiqua"/>
          <w:b/>
          <w:i/>
          <w:sz w:val="20"/>
          <w:szCs w:val="20"/>
        </w:rPr>
        <w:t>Intern,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4D6FEC">
        <w:rPr>
          <w:rFonts w:ascii="Book Antiqua" w:hAnsi="Book Antiqua"/>
          <w:sz w:val="20"/>
          <w:szCs w:val="20"/>
        </w:rPr>
        <w:t>May – August 2006</w:t>
      </w:r>
    </w:p>
    <w:p w:rsidR="00C07668" w:rsidRDefault="00C07668" w:rsidP="00C07668">
      <w:pPr>
        <w:numPr>
          <w:ilvl w:val="0"/>
          <w:numId w:val="8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Observed daily misdemeanor and felony court proceedings</w:t>
      </w:r>
    </w:p>
    <w:p w:rsidR="00C07668" w:rsidRPr="00026033" w:rsidRDefault="00C07668" w:rsidP="00C07668">
      <w:pPr>
        <w:numPr>
          <w:ilvl w:val="0"/>
          <w:numId w:val="8"/>
        </w:numPr>
        <w:tabs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Analyzed cases with the Judge in chambers after court sessions</w:t>
      </w:r>
    </w:p>
    <w:p w:rsidR="00C07668" w:rsidRPr="00986639" w:rsidRDefault="00C07668" w:rsidP="00C07668">
      <w:pPr>
        <w:tabs>
          <w:tab w:val="left" w:pos="1260"/>
        </w:tabs>
        <w:rPr>
          <w:rFonts w:ascii="Book Antiqua" w:hAnsi="Book Antiqua"/>
          <w:sz w:val="20"/>
          <w:szCs w:val="20"/>
        </w:rPr>
      </w:pPr>
    </w:p>
    <w:p w:rsidR="00F143FE" w:rsidRPr="00991AA6" w:rsidRDefault="00F143FE" w:rsidP="00F143FE">
      <w:pPr>
        <w:tabs>
          <w:tab w:val="left" w:pos="1260"/>
        </w:tabs>
        <w:rPr>
          <w:rFonts w:ascii="Book Antiqua" w:hAnsi="Book Antiqua"/>
          <w:b/>
          <w:sz w:val="20"/>
          <w:szCs w:val="20"/>
        </w:rPr>
      </w:pPr>
    </w:p>
    <w:p w:rsid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  <w:r w:rsidRPr="00991AA6">
        <w:rPr>
          <w:rFonts w:ascii="Book Antiqua" w:hAnsi="Book Antiqua"/>
          <w:b/>
          <w:sz w:val="20"/>
          <w:szCs w:val="20"/>
          <w:u w:val="single"/>
        </w:rPr>
        <w:t>LANGUAGES</w:t>
      </w:r>
    </w:p>
    <w:p w:rsidR="00F143FE" w:rsidRPr="00991AA6" w:rsidRDefault="00F143FE" w:rsidP="00F143FE">
      <w:pPr>
        <w:tabs>
          <w:tab w:val="left" w:pos="1260"/>
        </w:tabs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A40E8C" w:rsidRPr="00F143FE" w:rsidRDefault="00F143FE" w:rsidP="00F143FE">
      <w:pPr>
        <w:tabs>
          <w:tab w:val="left" w:pos="1260"/>
        </w:tabs>
        <w:outlineLvl w:val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Spanish (semi-fluent)</w:t>
      </w:r>
    </w:p>
    <w:sectPr w:rsidR="00A40E8C" w:rsidRPr="00F143FE" w:rsidSect="00A40E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4FB" w:rsidRDefault="00E144FB" w:rsidP="009C4F16">
      <w:r>
        <w:separator/>
      </w:r>
    </w:p>
  </w:endnote>
  <w:endnote w:type="continuationSeparator" w:id="1">
    <w:p w:rsidR="00E144FB" w:rsidRDefault="00E144FB" w:rsidP="009C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4FB" w:rsidRDefault="00E144FB" w:rsidP="009C4F16">
      <w:r>
        <w:separator/>
      </w:r>
    </w:p>
  </w:footnote>
  <w:footnote w:type="continuationSeparator" w:id="1">
    <w:p w:rsidR="00E144FB" w:rsidRDefault="00E144FB" w:rsidP="009C4F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481B"/>
    <w:multiLevelType w:val="hybridMultilevel"/>
    <w:tmpl w:val="0F0A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0F34CE"/>
    <w:multiLevelType w:val="hybridMultilevel"/>
    <w:tmpl w:val="DE70F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AA3DAD"/>
    <w:multiLevelType w:val="hybridMultilevel"/>
    <w:tmpl w:val="999C6C3C"/>
    <w:lvl w:ilvl="0" w:tplc="9708A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6D0470"/>
    <w:multiLevelType w:val="hybridMultilevel"/>
    <w:tmpl w:val="B2E207D0"/>
    <w:lvl w:ilvl="0" w:tplc="3D9A8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DA7451"/>
    <w:multiLevelType w:val="hybridMultilevel"/>
    <w:tmpl w:val="3EB40D16"/>
    <w:lvl w:ilvl="0" w:tplc="10D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235182"/>
    <w:multiLevelType w:val="hybridMultilevel"/>
    <w:tmpl w:val="9392C9FE"/>
    <w:lvl w:ilvl="0" w:tplc="F81CE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FE368D"/>
    <w:multiLevelType w:val="hybridMultilevel"/>
    <w:tmpl w:val="FD40044A"/>
    <w:lvl w:ilvl="0" w:tplc="F81CE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471EFE"/>
    <w:multiLevelType w:val="hybridMultilevel"/>
    <w:tmpl w:val="726ABFC6"/>
    <w:lvl w:ilvl="0" w:tplc="064CDA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F143FE"/>
    <w:rsid w:val="0002479E"/>
    <w:rsid w:val="00043852"/>
    <w:rsid w:val="0004572E"/>
    <w:rsid w:val="00046AA4"/>
    <w:rsid w:val="00085F2E"/>
    <w:rsid w:val="000D40A8"/>
    <w:rsid w:val="000E2B7D"/>
    <w:rsid w:val="000E6AA6"/>
    <w:rsid w:val="000F057D"/>
    <w:rsid w:val="00103195"/>
    <w:rsid w:val="00113874"/>
    <w:rsid w:val="00131A47"/>
    <w:rsid w:val="00140F7F"/>
    <w:rsid w:val="001531C0"/>
    <w:rsid w:val="00195980"/>
    <w:rsid w:val="001A43A1"/>
    <w:rsid w:val="001C5FD1"/>
    <w:rsid w:val="001E253C"/>
    <w:rsid w:val="001E50BB"/>
    <w:rsid w:val="00206533"/>
    <w:rsid w:val="0023279F"/>
    <w:rsid w:val="0027338A"/>
    <w:rsid w:val="00287B96"/>
    <w:rsid w:val="002A1887"/>
    <w:rsid w:val="002C1A9C"/>
    <w:rsid w:val="002D0F4D"/>
    <w:rsid w:val="002D1C29"/>
    <w:rsid w:val="002E546C"/>
    <w:rsid w:val="002E7148"/>
    <w:rsid w:val="002E7C58"/>
    <w:rsid w:val="0031708D"/>
    <w:rsid w:val="0032590A"/>
    <w:rsid w:val="003D1126"/>
    <w:rsid w:val="003D3519"/>
    <w:rsid w:val="003D637C"/>
    <w:rsid w:val="004373CF"/>
    <w:rsid w:val="0044773D"/>
    <w:rsid w:val="004641C0"/>
    <w:rsid w:val="004842CF"/>
    <w:rsid w:val="004C08C3"/>
    <w:rsid w:val="004D6377"/>
    <w:rsid w:val="00551F13"/>
    <w:rsid w:val="00563C68"/>
    <w:rsid w:val="00575A19"/>
    <w:rsid w:val="005776CA"/>
    <w:rsid w:val="0058246F"/>
    <w:rsid w:val="005B7ACC"/>
    <w:rsid w:val="005C131A"/>
    <w:rsid w:val="00633045"/>
    <w:rsid w:val="00637674"/>
    <w:rsid w:val="006409B0"/>
    <w:rsid w:val="00653451"/>
    <w:rsid w:val="00667D18"/>
    <w:rsid w:val="006962A3"/>
    <w:rsid w:val="006E3225"/>
    <w:rsid w:val="00704BC5"/>
    <w:rsid w:val="00733FC2"/>
    <w:rsid w:val="007340CB"/>
    <w:rsid w:val="00740C40"/>
    <w:rsid w:val="00766E11"/>
    <w:rsid w:val="00773585"/>
    <w:rsid w:val="007A65C0"/>
    <w:rsid w:val="007B4A2A"/>
    <w:rsid w:val="007E5A4E"/>
    <w:rsid w:val="007F119C"/>
    <w:rsid w:val="007F331B"/>
    <w:rsid w:val="00824D31"/>
    <w:rsid w:val="00853A23"/>
    <w:rsid w:val="00854D29"/>
    <w:rsid w:val="008626A6"/>
    <w:rsid w:val="00874A12"/>
    <w:rsid w:val="00882B50"/>
    <w:rsid w:val="008C28AB"/>
    <w:rsid w:val="008F45C5"/>
    <w:rsid w:val="009224B8"/>
    <w:rsid w:val="00924236"/>
    <w:rsid w:val="00926595"/>
    <w:rsid w:val="00967282"/>
    <w:rsid w:val="009C4F16"/>
    <w:rsid w:val="009D3513"/>
    <w:rsid w:val="009D516A"/>
    <w:rsid w:val="00A01711"/>
    <w:rsid w:val="00A03C18"/>
    <w:rsid w:val="00A24936"/>
    <w:rsid w:val="00A2532D"/>
    <w:rsid w:val="00A31827"/>
    <w:rsid w:val="00A37B5D"/>
    <w:rsid w:val="00A40E8C"/>
    <w:rsid w:val="00A55E46"/>
    <w:rsid w:val="00A74295"/>
    <w:rsid w:val="00A770D9"/>
    <w:rsid w:val="00A77235"/>
    <w:rsid w:val="00A94D64"/>
    <w:rsid w:val="00AB5C6F"/>
    <w:rsid w:val="00AC1CCE"/>
    <w:rsid w:val="00B0592A"/>
    <w:rsid w:val="00B46536"/>
    <w:rsid w:val="00B6701F"/>
    <w:rsid w:val="00B83021"/>
    <w:rsid w:val="00B90885"/>
    <w:rsid w:val="00B926C4"/>
    <w:rsid w:val="00B970B6"/>
    <w:rsid w:val="00BB6092"/>
    <w:rsid w:val="00BE0AD5"/>
    <w:rsid w:val="00BF52FA"/>
    <w:rsid w:val="00C02906"/>
    <w:rsid w:val="00C047B2"/>
    <w:rsid w:val="00C07668"/>
    <w:rsid w:val="00C16142"/>
    <w:rsid w:val="00C5025F"/>
    <w:rsid w:val="00C53FCD"/>
    <w:rsid w:val="00C60741"/>
    <w:rsid w:val="00C73912"/>
    <w:rsid w:val="00C8263D"/>
    <w:rsid w:val="00CA78C0"/>
    <w:rsid w:val="00CC3CF6"/>
    <w:rsid w:val="00CF473F"/>
    <w:rsid w:val="00D350A5"/>
    <w:rsid w:val="00D3605C"/>
    <w:rsid w:val="00D37D5C"/>
    <w:rsid w:val="00D45BBC"/>
    <w:rsid w:val="00D66D67"/>
    <w:rsid w:val="00DB3BAC"/>
    <w:rsid w:val="00E05E23"/>
    <w:rsid w:val="00E144FB"/>
    <w:rsid w:val="00E174CF"/>
    <w:rsid w:val="00E20C57"/>
    <w:rsid w:val="00E21EF3"/>
    <w:rsid w:val="00E3657B"/>
    <w:rsid w:val="00E56AA4"/>
    <w:rsid w:val="00E83100"/>
    <w:rsid w:val="00EB77DE"/>
    <w:rsid w:val="00EC17DF"/>
    <w:rsid w:val="00EC459A"/>
    <w:rsid w:val="00F12F3C"/>
    <w:rsid w:val="00F143FE"/>
    <w:rsid w:val="00F347A3"/>
    <w:rsid w:val="00F80E16"/>
    <w:rsid w:val="00F91DA2"/>
    <w:rsid w:val="00FB02CC"/>
    <w:rsid w:val="00FC155F"/>
    <w:rsid w:val="00FC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4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F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C4F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F1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2011-08-09T00:33:00Z</dcterms:created>
  <dcterms:modified xsi:type="dcterms:W3CDTF">2011-10-22T05:43:00Z</dcterms:modified>
</cp:coreProperties>
</file>