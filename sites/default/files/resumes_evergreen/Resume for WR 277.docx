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4CE" w:rsidRPr="00E45666" w:rsidRDefault="00AF14CE">
      <w:pPr>
        <w:autoSpaceDE w:val="0"/>
        <w:autoSpaceDN w:val="0"/>
        <w:adjustRightInd w:val="0"/>
        <w:ind w:left="-360"/>
        <w:jc w:val="center"/>
        <w:rPr>
          <w:ins w:id="0" w:author="John Thompson" w:date="2011-06-20T15:30:00Z"/>
          <w:rFonts w:ascii="Times New Roman" w:hAnsi="Times New Roman"/>
          <w:b/>
          <w:bCs/>
          <w:color w:val="000000"/>
          <w:rPrChange w:id="1" w:author="John Thompson" w:date="2012-03-04T16:12:00Z">
            <w:rPr>
              <w:ins w:id="2" w:author="John Thompson" w:date="2011-06-20T15:30:00Z"/>
              <w:rFonts w:ascii="TimesNewRomanPS-BoldMT" w:hAnsi="TimesNewRomanPS-BoldMT" w:cs="TimesNewRomanPS-BoldMT"/>
              <w:b/>
              <w:bCs/>
              <w:color w:val="000000"/>
            </w:rPr>
          </w:rPrChange>
        </w:rPr>
        <w:pPrChange w:id="3" w:author="John Thompson" w:date="2012-03-04T13:55:00Z">
          <w:pPr>
            <w:autoSpaceDE w:val="0"/>
            <w:autoSpaceDN w:val="0"/>
            <w:adjustRightInd w:val="0"/>
          </w:pPr>
        </w:pPrChange>
      </w:pPr>
      <w:ins w:id="4" w:author="John Thompson" w:date="2011-06-20T15:30:00Z">
        <w:r w:rsidRPr="00E45666">
          <w:rPr>
            <w:rFonts w:ascii="Times New Roman" w:hAnsi="Times New Roman"/>
            <w:b/>
            <w:bCs/>
            <w:color w:val="000000"/>
            <w:rPrChange w:id="5" w:author="John Thompson" w:date="2012-03-04T16:12:00Z">
              <w:rPr>
                <w:rFonts w:ascii="TimesNewRomanPS-BoldMT" w:hAnsi="TimesNewRomanPS-BoldMT" w:cs="TimesNewRomanPS-BoldMT"/>
                <w:b/>
                <w:bCs/>
                <w:color w:val="000000"/>
              </w:rPr>
            </w:rPrChange>
          </w:rPr>
          <w:t>John W. Thompson</w:t>
        </w:r>
      </w:ins>
    </w:p>
    <w:p w:rsidR="00C664E0" w:rsidRPr="00E45666" w:rsidRDefault="00AF14CE">
      <w:pPr>
        <w:autoSpaceDE w:val="0"/>
        <w:autoSpaceDN w:val="0"/>
        <w:adjustRightInd w:val="0"/>
        <w:jc w:val="center"/>
        <w:rPr>
          <w:ins w:id="6" w:author="John Thompson" w:date="2012-03-04T13:56:00Z"/>
          <w:rFonts w:ascii="Times New Roman" w:hAnsi="Times New Roman"/>
          <w:color w:val="000000"/>
          <w:rPrChange w:id="7" w:author="John Thompson" w:date="2012-03-04T16:12:00Z">
            <w:rPr>
              <w:ins w:id="8" w:author="John Thompson" w:date="2012-03-04T13:56:00Z"/>
              <w:rFonts w:ascii="Times New Roman" w:hAnsi="Times New Roman"/>
              <w:color w:val="000000"/>
              <w:sz w:val="22"/>
              <w:szCs w:val="22"/>
            </w:rPr>
          </w:rPrChange>
        </w:rPr>
        <w:pPrChange w:id="9" w:author="John Thompson" w:date="2012-03-04T13:56:00Z">
          <w:pPr>
            <w:autoSpaceDE w:val="0"/>
            <w:autoSpaceDN w:val="0"/>
            <w:adjustRightInd w:val="0"/>
          </w:pPr>
        </w:pPrChange>
      </w:pPr>
      <w:ins w:id="10" w:author="John Thompson" w:date="2011-06-20T15:30:00Z">
        <w:r w:rsidRPr="00E45666">
          <w:rPr>
            <w:rFonts w:ascii="Times New Roman" w:hAnsi="Times New Roman"/>
            <w:color w:val="000000"/>
            <w:rPrChange w:id="11" w:author="John Thompson" w:date="2012-03-04T16:12:00Z">
              <w:rPr>
                <w:rFonts w:ascii="TimesNewRomanPSMT" w:hAnsi="TimesNewRomanPSMT" w:cs="TimesNewRomanPSMT"/>
                <w:color w:val="000000"/>
              </w:rPr>
            </w:rPrChange>
          </w:rPr>
          <w:t>11250 N.E. Oregon Street</w:t>
        </w:r>
      </w:ins>
    </w:p>
    <w:p w:rsidR="00C664E0" w:rsidRPr="00E45666" w:rsidRDefault="00AF14CE">
      <w:pPr>
        <w:autoSpaceDE w:val="0"/>
        <w:autoSpaceDN w:val="0"/>
        <w:adjustRightInd w:val="0"/>
        <w:jc w:val="center"/>
        <w:rPr>
          <w:ins w:id="12" w:author="John Thompson" w:date="2012-03-04T13:57:00Z"/>
          <w:rFonts w:ascii="Times New Roman" w:hAnsi="Times New Roman"/>
          <w:color w:val="000000"/>
          <w:rPrChange w:id="13" w:author="John Thompson" w:date="2012-03-04T16:12:00Z">
            <w:rPr>
              <w:ins w:id="14" w:author="John Thompson" w:date="2012-03-04T13:57:00Z"/>
              <w:rFonts w:ascii="Times New Roman" w:hAnsi="Times New Roman"/>
              <w:color w:val="000000"/>
              <w:sz w:val="22"/>
              <w:szCs w:val="22"/>
            </w:rPr>
          </w:rPrChange>
        </w:rPr>
        <w:pPrChange w:id="15" w:author="John Thompson" w:date="2012-03-04T13:57:00Z">
          <w:pPr>
            <w:autoSpaceDE w:val="0"/>
            <w:autoSpaceDN w:val="0"/>
            <w:adjustRightInd w:val="0"/>
          </w:pPr>
        </w:pPrChange>
      </w:pPr>
      <w:ins w:id="16" w:author="John Thompson" w:date="2011-06-20T15:30:00Z">
        <w:r w:rsidRPr="00E45666">
          <w:rPr>
            <w:rFonts w:ascii="Times New Roman" w:hAnsi="Times New Roman"/>
            <w:color w:val="000000"/>
            <w:rPrChange w:id="17" w:author="John Thompson" w:date="2012-03-04T16:12:00Z">
              <w:rPr>
                <w:rFonts w:ascii="TimesNewRomanPSMT" w:hAnsi="TimesNewRomanPSMT" w:cs="TimesNewRomanPSMT"/>
                <w:color w:val="000000"/>
              </w:rPr>
            </w:rPrChange>
          </w:rPr>
          <w:t>Portland,</w:t>
        </w:r>
      </w:ins>
      <w:ins w:id="18" w:author="John Thompson" w:date="2011-06-20T15:34:00Z">
        <w:r w:rsidRPr="00E45666">
          <w:rPr>
            <w:rFonts w:ascii="Times New Roman" w:hAnsi="Times New Roman"/>
            <w:color w:val="000000"/>
            <w:rPrChange w:id="19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 xml:space="preserve"> </w:t>
        </w:r>
      </w:ins>
      <w:ins w:id="20" w:author="John Thompson" w:date="2011-06-20T15:30:00Z">
        <w:r w:rsidRPr="00E45666">
          <w:rPr>
            <w:rFonts w:ascii="Times New Roman" w:hAnsi="Times New Roman"/>
            <w:color w:val="000000"/>
            <w:rPrChange w:id="21" w:author="John Thompson" w:date="2012-03-04T16:12:00Z">
              <w:rPr>
                <w:rFonts w:ascii="TimesNewRomanPSMT" w:hAnsi="TimesNewRomanPSMT" w:cs="TimesNewRomanPSMT"/>
                <w:color w:val="000000"/>
              </w:rPr>
            </w:rPrChange>
          </w:rPr>
          <w:t>OR 97220</w:t>
        </w:r>
      </w:ins>
    </w:p>
    <w:p w:rsidR="00C664E0" w:rsidRPr="00E45666" w:rsidRDefault="00AF14CE">
      <w:pPr>
        <w:autoSpaceDE w:val="0"/>
        <w:autoSpaceDN w:val="0"/>
        <w:adjustRightInd w:val="0"/>
        <w:jc w:val="center"/>
        <w:rPr>
          <w:ins w:id="22" w:author="John Thompson" w:date="2012-03-04T13:58:00Z"/>
          <w:rFonts w:ascii="Times New Roman" w:hAnsi="Times New Roman"/>
          <w:color w:val="000000"/>
          <w:rPrChange w:id="23" w:author="John Thompson" w:date="2012-03-04T16:12:00Z">
            <w:rPr>
              <w:ins w:id="24" w:author="John Thompson" w:date="2012-03-04T13:58:00Z"/>
              <w:rFonts w:ascii="Times New Roman" w:hAnsi="Times New Roman"/>
              <w:color w:val="000000"/>
              <w:sz w:val="22"/>
              <w:szCs w:val="22"/>
            </w:rPr>
          </w:rPrChange>
        </w:rPr>
        <w:pPrChange w:id="25" w:author="John Thompson" w:date="2012-03-04T13:58:00Z">
          <w:pPr>
            <w:autoSpaceDE w:val="0"/>
            <w:autoSpaceDN w:val="0"/>
            <w:adjustRightInd w:val="0"/>
          </w:pPr>
        </w:pPrChange>
      </w:pPr>
      <w:ins w:id="26" w:author="John Thompson" w:date="2011-06-20T15:30:00Z">
        <w:r w:rsidRPr="00E45666">
          <w:rPr>
            <w:rFonts w:ascii="Times New Roman" w:hAnsi="Times New Roman"/>
            <w:color w:val="000000"/>
            <w:rPrChange w:id="27" w:author="John Thompson" w:date="2012-03-04T16:12:00Z">
              <w:rPr>
                <w:rFonts w:ascii="TimesNewRomanPSMT" w:hAnsi="TimesNewRomanPSMT" w:cs="TimesNewRomanPSMT"/>
                <w:color w:val="000000"/>
              </w:rPr>
            </w:rPrChange>
          </w:rPr>
          <w:t>503-256-1071</w:t>
        </w:r>
      </w:ins>
    </w:p>
    <w:p w:rsidR="00AF14CE" w:rsidRDefault="00E45666">
      <w:pPr>
        <w:autoSpaceDE w:val="0"/>
        <w:autoSpaceDN w:val="0"/>
        <w:adjustRightInd w:val="0"/>
        <w:jc w:val="center"/>
        <w:rPr>
          <w:ins w:id="28" w:author="John Thompson" w:date="2012-03-04T16:13:00Z"/>
          <w:rFonts w:ascii="Times New Roman" w:hAnsi="Times New Roman"/>
          <w:color w:val="000081"/>
        </w:rPr>
        <w:pPrChange w:id="29" w:author="John Thompson" w:date="2012-03-04T13:58:00Z">
          <w:pPr>
            <w:autoSpaceDE w:val="0"/>
            <w:autoSpaceDN w:val="0"/>
            <w:adjustRightInd w:val="0"/>
          </w:pPr>
        </w:pPrChange>
      </w:pPr>
      <w:ins w:id="30" w:author="John Thompson" w:date="2012-03-04T16:13:00Z">
        <w:r>
          <w:rPr>
            <w:rFonts w:ascii="Times New Roman" w:hAnsi="Times New Roman"/>
            <w:color w:val="000081"/>
          </w:rPr>
          <w:fldChar w:fldCharType="begin"/>
        </w:r>
        <w:r>
          <w:rPr>
            <w:rFonts w:ascii="Times New Roman" w:hAnsi="Times New Roman"/>
            <w:color w:val="000081"/>
          </w:rPr>
          <w:instrText xml:space="preserve"> HYPERLINK "mailto:</w:instrText>
        </w:r>
      </w:ins>
      <w:ins w:id="31" w:author="John Thompson" w:date="2011-06-20T15:30:00Z">
        <w:r w:rsidRPr="00E45666">
          <w:rPr>
            <w:rFonts w:ascii="Times New Roman" w:hAnsi="Times New Roman"/>
            <w:color w:val="000081"/>
            <w:rPrChange w:id="32" w:author="John Thompson" w:date="2012-03-04T16:12:00Z">
              <w:rPr>
                <w:rFonts w:ascii="TimesNewRomanPSMT" w:hAnsi="TimesNewRomanPSMT" w:cs="TimesNewRomanPSMT"/>
                <w:color w:val="000081"/>
              </w:rPr>
            </w:rPrChange>
          </w:rPr>
          <w:instrText>jandjcovenant@comcast.net</w:instrText>
        </w:r>
      </w:ins>
      <w:ins w:id="33" w:author="John Thompson" w:date="2012-03-04T16:13:00Z">
        <w:r>
          <w:rPr>
            <w:rFonts w:ascii="Times New Roman" w:hAnsi="Times New Roman"/>
            <w:color w:val="000081"/>
          </w:rPr>
          <w:instrText xml:space="preserve">" </w:instrText>
        </w:r>
        <w:r>
          <w:rPr>
            <w:rFonts w:ascii="Times New Roman" w:hAnsi="Times New Roman"/>
            <w:color w:val="000081"/>
          </w:rPr>
          <w:fldChar w:fldCharType="separate"/>
        </w:r>
      </w:ins>
      <w:ins w:id="34" w:author="John Thompson" w:date="2011-06-20T15:30:00Z">
        <w:r w:rsidRPr="00D9351F">
          <w:rPr>
            <w:rStyle w:val="Hyperlink"/>
            <w:rFonts w:ascii="Times New Roman" w:hAnsi="Times New Roman"/>
            <w:rPrChange w:id="35" w:author="John Thompson" w:date="2012-03-04T16:12:00Z">
              <w:rPr>
                <w:rFonts w:ascii="TimesNewRomanPSMT" w:hAnsi="TimesNewRomanPSMT" w:cs="TimesNewRomanPSMT"/>
                <w:color w:val="000081"/>
              </w:rPr>
            </w:rPrChange>
          </w:rPr>
          <w:t>jandjcovenant@comcast.net</w:t>
        </w:r>
      </w:ins>
      <w:ins w:id="36" w:author="John Thompson" w:date="2012-03-04T16:13:00Z">
        <w:r>
          <w:rPr>
            <w:rFonts w:ascii="Times New Roman" w:hAnsi="Times New Roman"/>
            <w:color w:val="000081"/>
          </w:rPr>
          <w:fldChar w:fldCharType="end"/>
        </w:r>
      </w:ins>
    </w:p>
    <w:p w:rsidR="00E45666" w:rsidRPr="00E45666" w:rsidRDefault="00E45666">
      <w:pPr>
        <w:autoSpaceDE w:val="0"/>
        <w:autoSpaceDN w:val="0"/>
        <w:adjustRightInd w:val="0"/>
        <w:jc w:val="center"/>
        <w:rPr>
          <w:ins w:id="37" w:author="John Thompson" w:date="2011-06-20T15:30:00Z"/>
          <w:rFonts w:ascii="Times New Roman" w:hAnsi="Times New Roman"/>
          <w:color w:val="000081"/>
          <w:rPrChange w:id="38" w:author="John Thompson" w:date="2012-03-04T16:12:00Z">
            <w:rPr>
              <w:ins w:id="39" w:author="John Thompson" w:date="2011-06-20T15:30:00Z"/>
              <w:rFonts w:ascii="TimesNewRomanPSMT" w:hAnsi="TimesNewRomanPSMT" w:cs="TimesNewRomanPSMT"/>
              <w:color w:val="000081"/>
            </w:rPr>
          </w:rPrChange>
        </w:rPr>
        <w:pPrChange w:id="40" w:author="John Thompson" w:date="2012-03-04T13:58:00Z">
          <w:pPr>
            <w:autoSpaceDE w:val="0"/>
            <w:autoSpaceDN w:val="0"/>
            <w:adjustRightInd w:val="0"/>
          </w:pPr>
        </w:pPrChange>
      </w:pPr>
    </w:p>
    <w:p w:rsidR="00AF14CE" w:rsidRPr="00E45666" w:rsidRDefault="00C664E0">
      <w:pPr>
        <w:autoSpaceDE w:val="0"/>
        <w:autoSpaceDN w:val="0"/>
        <w:adjustRightInd w:val="0"/>
        <w:jc w:val="both"/>
        <w:rPr>
          <w:ins w:id="41" w:author="John Thompson" w:date="2011-06-20T15:30:00Z"/>
          <w:rFonts w:ascii="Times New Roman" w:hAnsi="Times New Roman"/>
          <w:b/>
          <w:bCs/>
          <w:color w:val="000000"/>
          <w:rPrChange w:id="42" w:author="John Thompson" w:date="2012-03-04T16:12:00Z">
            <w:rPr>
              <w:ins w:id="43" w:author="John Thompson" w:date="2011-06-20T15:30:00Z"/>
              <w:rFonts w:ascii="TimesNewRomanPS-BoldMT" w:hAnsi="TimesNewRomanPS-BoldMT" w:cs="TimesNewRomanPS-BoldMT"/>
              <w:b/>
              <w:bCs/>
              <w:color w:val="000000"/>
            </w:rPr>
          </w:rPrChange>
        </w:rPr>
        <w:pPrChange w:id="44" w:author="John Thompson" w:date="2012-03-04T13:59:00Z">
          <w:pPr>
            <w:autoSpaceDE w:val="0"/>
            <w:autoSpaceDN w:val="0"/>
            <w:adjustRightInd w:val="0"/>
          </w:pPr>
        </w:pPrChange>
      </w:pPr>
      <w:ins w:id="45" w:author="John Thompson" w:date="2012-03-04T14:02:00Z">
        <w:r w:rsidRPr="00E45666">
          <w:rPr>
            <w:rFonts w:ascii="Times New Roman" w:hAnsi="Times New Roman"/>
            <w:b/>
            <w:bCs/>
            <w:color w:val="000000"/>
            <w:rPrChange w:id="46" w:author="John Thompson" w:date="2012-03-04T16:12:00Z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rPrChange>
          </w:rPr>
          <w:t>CAREER OBJECTIVE</w:t>
        </w:r>
      </w:ins>
    </w:p>
    <w:p w:rsidR="00AF14CE" w:rsidRPr="00E45666" w:rsidRDefault="00C664E0" w:rsidP="00AF14CE">
      <w:pPr>
        <w:autoSpaceDE w:val="0"/>
        <w:autoSpaceDN w:val="0"/>
        <w:adjustRightInd w:val="0"/>
        <w:rPr>
          <w:ins w:id="47" w:author="John Thompson" w:date="2012-03-04T14:06:00Z"/>
          <w:rFonts w:ascii="Times New Roman" w:hAnsi="Times New Roman"/>
          <w:color w:val="000000"/>
          <w:rPrChange w:id="48" w:author="John Thompson" w:date="2012-03-04T16:12:00Z">
            <w:rPr>
              <w:ins w:id="49" w:author="John Thompson" w:date="2012-03-04T14:06:00Z"/>
              <w:rFonts w:ascii="Times New Roman" w:hAnsi="Times New Roman"/>
              <w:color w:val="000000"/>
              <w:sz w:val="22"/>
              <w:szCs w:val="22"/>
            </w:rPr>
          </w:rPrChange>
        </w:rPr>
      </w:pPr>
      <w:ins w:id="50" w:author="John Thompson" w:date="2012-03-04T14:03:00Z">
        <w:r w:rsidRPr="00E45666">
          <w:rPr>
            <w:rFonts w:ascii="Times New Roman" w:hAnsi="Times New Roman"/>
            <w:color w:val="000000"/>
            <w:rPrChange w:id="51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 xml:space="preserve">Seeking </w:t>
        </w:r>
      </w:ins>
      <w:ins w:id="52" w:author="John Thompson" w:date="2012-03-04T14:06:00Z">
        <w:r w:rsidR="0037534E">
          <w:rPr>
            <w:rFonts w:ascii="Times New Roman" w:hAnsi="Times New Roman"/>
            <w:color w:val="000000"/>
          </w:rPr>
          <w:t>a position as part-time administrative assistant</w:t>
        </w:r>
      </w:ins>
      <w:ins w:id="53" w:author="John Thompson" w:date="2012-03-04T14:05:00Z">
        <w:r w:rsidR="00205CBA" w:rsidRPr="00E45666">
          <w:rPr>
            <w:rFonts w:ascii="Times New Roman" w:hAnsi="Times New Roman"/>
            <w:color w:val="000000"/>
            <w:rPrChange w:id="54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 xml:space="preserve"> </w:t>
        </w:r>
      </w:ins>
    </w:p>
    <w:p w:rsidR="00205CBA" w:rsidRPr="00E45666" w:rsidRDefault="00205CBA" w:rsidP="00AF14CE">
      <w:pPr>
        <w:autoSpaceDE w:val="0"/>
        <w:autoSpaceDN w:val="0"/>
        <w:adjustRightInd w:val="0"/>
        <w:rPr>
          <w:ins w:id="55" w:author="John Thompson" w:date="2012-03-04T14:06:00Z"/>
          <w:rFonts w:ascii="Times New Roman" w:hAnsi="Times New Roman"/>
          <w:color w:val="000000"/>
          <w:rPrChange w:id="56" w:author="John Thompson" w:date="2012-03-04T16:12:00Z">
            <w:rPr>
              <w:ins w:id="57" w:author="John Thompson" w:date="2012-03-04T14:06:00Z"/>
              <w:rFonts w:ascii="Times New Roman" w:hAnsi="Times New Roman"/>
              <w:color w:val="000000"/>
              <w:sz w:val="22"/>
              <w:szCs w:val="22"/>
            </w:rPr>
          </w:rPrChange>
        </w:rPr>
      </w:pPr>
    </w:p>
    <w:p w:rsidR="00205CBA" w:rsidRPr="00E45666" w:rsidRDefault="00205CBA" w:rsidP="00AF14CE">
      <w:pPr>
        <w:autoSpaceDE w:val="0"/>
        <w:autoSpaceDN w:val="0"/>
        <w:adjustRightInd w:val="0"/>
        <w:rPr>
          <w:ins w:id="58" w:author="John Thompson" w:date="2012-03-04T14:07:00Z"/>
          <w:rFonts w:ascii="Times New Roman" w:hAnsi="Times New Roman"/>
          <w:b/>
          <w:color w:val="000000"/>
          <w:rPrChange w:id="59" w:author="John Thompson" w:date="2012-03-04T16:12:00Z">
            <w:rPr>
              <w:ins w:id="60" w:author="John Thompson" w:date="2012-03-04T14:07:00Z"/>
              <w:rFonts w:ascii="Times New Roman" w:hAnsi="Times New Roman"/>
              <w:color w:val="000000"/>
              <w:sz w:val="22"/>
              <w:szCs w:val="22"/>
            </w:rPr>
          </w:rPrChange>
        </w:rPr>
      </w:pPr>
      <w:ins w:id="61" w:author="John Thompson" w:date="2012-03-04T14:07:00Z">
        <w:r w:rsidRPr="00E45666">
          <w:rPr>
            <w:rFonts w:ascii="Times New Roman" w:hAnsi="Times New Roman"/>
            <w:b/>
            <w:color w:val="000000"/>
            <w:rPrChange w:id="62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SUMMARY OF QUALIFICATIONS</w:t>
        </w:r>
      </w:ins>
    </w:p>
    <w:p w:rsidR="00205CBA" w:rsidRPr="00E45666" w:rsidRDefault="00205CB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ins w:id="63" w:author="John Thompson" w:date="2012-03-04T14:08:00Z"/>
          <w:rFonts w:ascii="Times New Roman" w:hAnsi="Times New Roman"/>
          <w:color w:val="000000"/>
          <w:rPrChange w:id="64" w:author="John Thompson" w:date="2012-03-04T16:12:00Z">
            <w:rPr>
              <w:ins w:id="65" w:author="John Thompson" w:date="2012-03-04T14:08:00Z"/>
              <w:rFonts w:ascii="Times New Roman" w:hAnsi="Times New Roman"/>
              <w:color w:val="000000"/>
              <w:sz w:val="22"/>
              <w:szCs w:val="22"/>
            </w:rPr>
          </w:rPrChange>
        </w:rPr>
        <w:pPrChange w:id="66" w:author="John Thompson" w:date="2012-03-04T14:07:00Z">
          <w:pPr>
            <w:autoSpaceDE w:val="0"/>
            <w:autoSpaceDN w:val="0"/>
            <w:adjustRightInd w:val="0"/>
          </w:pPr>
        </w:pPrChange>
      </w:pPr>
      <w:ins w:id="67" w:author="John Thompson" w:date="2012-03-04T14:08:00Z">
        <w:r w:rsidRPr="00E45666">
          <w:rPr>
            <w:rFonts w:ascii="Times New Roman" w:hAnsi="Times New Roman"/>
            <w:color w:val="000000"/>
            <w:rPrChange w:id="68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Completion of course in Emergency Management</w:t>
        </w:r>
      </w:ins>
    </w:p>
    <w:p w:rsidR="00205CBA" w:rsidRPr="00E45666" w:rsidRDefault="00205CB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ins w:id="69" w:author="John Thompson" w:date="2012-03-04T14:14:00Z"/>
          <w:rFonts w:ascii="Times New Roman" w:hAnsi="Times New Roman"/>
          <w:color w:val="000000"/>
          <w:rPrChange w:id="70" w:author="John Thompson" w:date="2012-03-04T16:12:00Z">
            <w:rPr>
              <w:ins w:id="71" w:author="John Thompson" w:date="2012-03-04T14:14:00Z"/>
              <w:rFonts w:ascii="Times New Roman" w:hAnsi="Times New Roman"/>
              <w:color w:val="000000"/>
              <w:sz w:val="22"/>
              <w:szCs w:val="22"/>
            </w:rPr>
          </w:rPrChange>
        </w:rPr>
        <w:pPrChange w:id="72" w:author="John Thompson" w:date="2012-03-04T14:07:00Z">
          <w:pPr>
            <w:autoSpaceDE w:val="0"/>
            <w:autoSpaceDN w:val="0"/>
            <w:adjustRightInd w:val="0"/>
          </w:pPr>
        </w:pPrChange>
      </w:pPr>
      <w:ins w:id="73" w:author="John Thompson" w:date="2012-03-04T14:12:00Z">
        <w:r w:rsidRPr="00E45666">
          <w:rPr>
            <w:rFonts w:ascii="Times New Roman" w:hAnsi="Times New Roman"/>
            <w:color w:val="000000"/>
            <w:rPrChange w:id="74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 xml:space="preserve">Executive Officer Medical Company &amp; Platoon </w:t>
        </w:r>
      </w:ins>
      <w:ins w:id="75" w:author="John Thompson" w:date="2012-03-04T14:14:00Z">
        <w:r w:rsidRPr="00E45666">
          <w:rPr>
            <w:rFonts w:ascii="Times New Roman" w:hAnsi="Times New Roman"/>
            <w:color w:val="000000"/>
            <w:rPrChange w:id="76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Sergeant Engineer Company ORNG</w:t>
        </w:r>
      </w:ins>
    </w:p>
    <w:p w:rsidR="006876C9" w:rsidRPr="00E45666" w:rsidRDefault="006876C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ins w:id="77" w:author="John Thompson" w:date="2012-03-04T14:15:00Z"/>
          <w:rFonts w:ascii="Times New Roman" w:hAnsi="Times New Roman"/>
          <w:color w:val="000000"/>
          <w:rPrChange w:id="78" w:author="John Thompson" w:date="2012-03-04T16:12:00Z">
            <w:rPr>
              <w:ins w:id="79" w:author="John Thompson" w:date="2012-03-04T14:15:00Z"/>
              <w:rFonts w:ascii="Times New Roman" w:hAnsi="Times New Roman"/>
              <w:color w:val="000000"/>
              <w:sz w:val="22"/>
              <w:szCs w:val="22"/>
            </w:rPr>
          </w:rPrChange>
        </w:rPr>
        <w:pPrChange w:id="80" w:author="John Thompson" w:date="2012-03-04T14:07:00Z">
          <w:pPr>
            <w:autoSpaceDE w:val="0"/>
            <w:autoSpaceDN w:val="0"/>
            <w:adjustRightInd w:val="0"/>
          </w:pPr>
        </w:pPrChange>
      </w:pPr>
      <w:ins w:id="81" w:author="John Thompson" w:date="2012-03-04T14:15:00Z">
        <w:r w:rsidRPr="00E45666">
          <w:rPr>
            <w:rFonts w:ascii="Times New Roman" w:hAnsi="Times New Roman"/>
            <w:color w:val="000000"/>
            <w:rPrChange w:id="82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Substitute Teacher for Reynolds and Lake Oswego School Districts</w:t>
        </w:r>
      </w:ins>
    </w:p>
    <w:p w:rsidR="006876C9" w:rsidRPr="00E45666" w:rsidRDefault="006876C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ins w:id="83" w:author="John Thompson" w:date="2012-03-04T14:16:00Z"/>
          <w:rFonts w:ascii="Times New Roman" w:hAnsi="Times New Roman"/>
          <w:color w:val="000000"/>
          <w:rPrChange w:id="84" w:author="John Thompson" w:date="2012-03-04T16:12:00Z">
            <w:rPr>
              <w:ins w:id="85" w:author="John Thompson" w:date="2012-03-04T14:16:00Z"/>
              <w:rFonts w:ascii="Times New Roman" w:hAnsi="Times New Roman"/>
              <w:color w:val="000000"/>
              <w:sz w:val="22"/>
              <w:szCs w:val="22"/>
            </w:rPr>
          </w:rPrChange>
        </w:rPr>
        <w:pPrChange w:id="86" w:author="John Thompson" w:date="2012-03-04T14:07:00Z">
          <w:pPr>
            <w:autoSpaceDE w:val="0"/>
            <w:autoSpaceDN w:val="0"/>
            <w:adjustRightInd w:val="0"/>
          </w:pPr>
        </w:pPrChange>
      </w:pPr>
      <w:ins w:id="87" w:author="John Thompson" w:date="2012-03-04T14:16:00Z">
        <w:r w:rsidRPr="00E45666">
          <w:rPr>
            <w:rFonts w:ascii="Times New Roman" w:hAnsi="Times New Roman"/>
            <w:color w:val="000000"/>
            <w:rPrChange w:id="88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Registered Nurse in medical &amp; mental health</w:t>
        </w:r>
      </w:ins>
    </w:p>
    <w:p w:rsidR="006876C9" w:rsidRPr="00E45666" w:rsidRDefault="006876C9">
      <w:pPr>
        <w:autoSpaceDE w:val="0"/>
        <w:autoSpaceDN w:val="0"/>
        <w:adjustRightInd w:val="0"/>
        <w:rPr>
          <w:ins w:id="89" w:author="John Thompson" w:date="2012-03-04T14:18:00Z"/>
          <w:rFonts w:ascii="Times New Roman" w:hAnsi="Times New Roman"/>
          <w:color w:val="000000"/>
          <w:rPrChange w:id="90" w:author="John Thompson" w:date="2012-03-04T16:12:00Z">
            <w:rPr>
              <w:ins w:id="91" w:author="John Thompson" w:date="2012-03-04T14:18:00Z"/>
              <w:rFonts w:ascii="Times New Roman" w:hAnsi="Times New Roman"/>
              <w:color w:val="000000"/>
              <w:sz w:val="22"/>
              <w:szCs w:val="22"/>
            </w:rPr>
          </w:rPrChange>
        </w:rPr>
      </w:pPr>
    </w:p>
    <w:p w:rsidR="00205CBA" w:rsidRPr="00E45666" w:rsidRDefault="006876C9">
      <w:pPr>
        <w:autoSpaceDE w:val="0"/>
        <w:autoSpaceDN w:val="0"/>
        <w:adjustRightInd w:val="0"/>
        <w:rPr>
          <w:ins w:id="92" w:author="John Thompson" w:date="2012-03-04T14:19:00Z"/>
          <w:rFonts w:ascii="Times New Roman" w:hAnsi="Times New Roman"/>
          <w:b/>
          <w:color w:val="000000"/>
          <w:rPrChange w:id="93" w:author="John Thompson" w:date="2012-03-04T16:12:00Z">
            <w:rPr>
              <w:ins w:id="94" w:author="John Thompson" w:date="2012-03-04T14:19:00Z"/>
              <w:rFonts w:ascii="Times New Roman" w:hAnsi="Times New Roman"/>
              <w:b/>
              <w:color w:val="000000"/>
              <w:sz w:val="22"/>
              <w:szCs w:val="22"/>
            </w:rPr>
          </w:rPrChange>
        </w:rPr>
      </w:pPr>
      <w:ins w:id="95" w:author="John Thompson" w:date="2012-03-04T14:18:00Z">
        <w:r w:rsidRPr="00E45666">
          <w:rPr>
            <w:rFonts w:ascii="Times New Roman" w:hAnsi="Times New Roman"/>
            <w:b/>
            <w:color w:val="000000"/>
            <w:rPrChange w:id="96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EDUCATION</w:t>
        </w:r>
      </w:ins>
      <w:ins w:id="97" w:author="John Thompson" w:date="2012-03-04T14:12:00Z">
        <w:r w:rsidR="00205CBA" w:rsidRPr="00E45666">
          <w:rPr>
            <w:rFonts w:ascii="Times New Roman" w:hAnsi="Times New Roman"/>
            <w:b/>
            <w:color w:val="000000"/>
            <w:rPrChange w:id="98" w:author="John Thompson" w:date="2012-03-04T16:12:00Z">
              <w:rPr/>
            </w:rPrChange>
          </w:rPr>
          <w:t xml:space="preserve"> </w:t>
        </w:r>
      </w:ins>
    </w:p>
    <w:p w:rsidR="006876C9" w:rsidRPr="00E45666" w:rsidRDefault="006876C9">
      <w:pPr>
        <w:autoSpaceDE w:val="0"/>
        <w:autoSpaceDN w:val="0"/>
        <w:adjustRightInd w:val="0"/>
        <w:rPr>
          <w:ins w:id="99" w:author="John Thompson" w:date="2012-03-04T14:20:00Z"/>
          <w:rFonts w:ascii="Times New Roman" w:hAnsi="Times New Roman"/>
          <w:color w:val="000000"/>
          <w:rPrChange w:id="100" w:author="John Thompson" w:date="2012-03-04T16:12:00Z">
            <w:rPr>
              <w:ins w:id="101" w:author="John Thompson" w:date="2012-03-04T14:20:00Z"/>
              <w:rFonts w:ascii="Times New Roman" w:hAnsi="Times New Roman"/>
              <w:color w:val="000000"/>
              <w:sz w:val="22"/>
              <w:szCs w:val="22"/>
            </w:rPr>
          </w:rPrChange>
        </w:rPr>
      </w:pPr>
      <w:ins w:id="102" w:author="John Thompson" w:date="2012-03-04T14:20:00Z">
        <w:r w:rsidRPr="00E45666">
          <w:rPr>
            <w:rFonts w:ascii="Times New Roman" w:hAnsi="Times New Roman"/>
            <w:b/>
            <w:color w:val="000000"/>
            <w:rPrChange w:id="103" w:author="John Thompson" w:date="2012-03-04T16:12:00Z"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rPrChange>
          </w:rPr>
          <w:t>Portland Community College</w:t>
        </w:r>
        <w:r w:rsidRPr="00E45666">
          <w:rPr>
            <w:rFonts w:ascii="Times New Roman" w:hAnsi="Times New Roman"/>
            <w:color w:val="000000"/>
            <w:rPrChange w:id="104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, Portland,</w:t>
        </w:r>
      </w:ins>
      <w:ins w:id="105" w:author="John Thompson" w:date="2012-03-04T15:51:00Z">
        <w:r w:rsidR="00283D33" w:rsidRPr="00E45666">
          <w:rPr>
            <w:rFonts w:ascii="Times New Roman" w:hAnsi="Times New Roman"/>
            <w:color w:val="000000"/>
            <w:rPrChange w:id="106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 xml:space="preserve"> </w:t>
        </w:r>
      </w:ins>
      <w:ins w:id="107" w:author="John Thompson" w:date="2012-03-04T14:20:00Z">
        <w:r w:rsidRPr="00E45666">
          <w:rPr>
            <w:rFonts w:ascii="Times New Roman" w:hAnsi="Times New Roman"/>
            <w:color w:val="000000"/>
            <w:rPrChange w:id="108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OR</w:t>
        </w:r>
      </w:ins>
      <w:ins w:id="109" w:author="John Thompson" w:date="2012-03-04T15:52:00Z">
        <w:r w:rsidR="00283D33" w:rsidRPr="00E45666">
          <w:rPr>
            <w:rFonts w:ascii="Times New Roman" w:hAnsi="Times New Roman"/>
            <w:color w:val="000000"/>
            <w:rPrChange w:id="110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 xml:space="preserve">                           Expected Graduation: March 2012</w:t>
        </w:r>
      </w:ins>
    </w:p>
    <w:p w:rsidR="006876C9" w:rsidRPr="00E45666" w:rsidRDefault="006876C9">
      <w:pPr>
        <w:autoSpaceDE w:val="0"/>
        <w:autoSpaceDN w:val="0"/>
        <w:adjustRightInd w:val="0"/>
        <w:rPr>
          <w:ins w:id="111" w:author="John Thompson" w:date="2012-03-04T14:30:00Z"/>
          <w:rFonts w:ascii="Times New Roman" w:hAnsi="Times New Roman"/>
          <w:color w:val="000000"/>
          <w:rPrChange w:id="112" w:author="John Thompson" w:date="2012-03-04T16:12:00Z">
            <w:rPr>
              <w:ins w:id="113" w:author="John Thompson" w:date="2012-03-04T14:30:00Z"/>
              <w:rFonts w:ascii="Times New Roman" w:hAnsi="Times New Roman"/>
              <w:color w:val="000000"/>
              <w:sz w:val="22"/>
              <w:szCs w:val="22"/>
            </w:rPr>
          </w:rPrChange>
        </w:rPr>
      </w:pPr>
      <w:ins w:id="114" w:author="John Thompson" w:date="2012-03-04T14:21:00Z">
        <w:r w:rsidRPr="00E45666">
          <w:rPr>
            <w:rFonts w:ascii="Times New Roman" w:hAnsi="Times New Roman"/>
            <w:color w:val="000000"/>
            <w:rPrChange w:id="115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Associates in Applied Science: Emergency Management</w:t>
        </w:r>
      </w:ins>
      <w:ins w:id="116" w:author="John Thompson" w:date="2012-03-04T14:22:00Z">
        <w:r w:rsidRPr="00E45666">
          <w:rPr>
            <w:rFonts w:ascii="Times New Roman" w:hAnsi="Times New Roman"/>
            <w:color w:val="000000"/>
            <w:rPrChange w:id="117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 xml:space="preserve">                  </w:t>
        </w:r>
      </w:ins>
      <w:ins w:id="118" w:author="John Thompson" w:date="2012-03-04T14:30:00Z">
        <w:r w:rsidR="00414957" w:rsidRPr="00E45666">
          <w:rPr>
            <w:rFonts w:ascii="Times New Roman" w:hAnsi="Times New Roman"/>
            <w:color w:val="000000"/>
            <w:rPrChange w:id="119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Cumulative GPA: 3.86</w:t>
        </w:r>
      </w:ins>
    </w:p>
    <w:p w:rsidR="00414957" w:rsidRDefault="00414957">
      <w:pPr>
        <w:autoSpaceDE w:val="0"/>
        <w:autoSpaceDN w:val="0"/>
        <w:adjustRightInd w:val="0"/>
        <w:rPr>
          <w:ins w:id="120" w:author="John Thompson" w:date="2012-03-06T21:44:00Z"/>
          <w:rFonts w:ascii="Times New Roman" w:hAnsi="Times New Roman"/>
          <w:color w:val="000000"/>
          <w:u w:val="single"/>
        </w:rPr>
      </w:pPr>
      <w:ins w:id="121" w:author="John Thompson" w:date="2012-03-04T14:31:00Z">
        <w:r w:rsidRPr="00E45666">
          <w:rPr>
            <w:rFonts w:ascii="Times New Roman" w:hAnsi="Times New Roman"/>
            <w:color w:val="000000"/>
            <w:u w:val="single"/>
            <w:rPrChange w:id="122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Relevant Coursework</w:t>
        </w:r>
      </w:ins>
    </w:p>
    <w:p w:rsidR="0037534E" w:rsidRDefault="0037534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ins w:id="123" w:author="John Thompson" w:date="2012-03-06T21:44:00Z"/>
          <w:rFonts w:ascii="Times New Roman" w:hAnsi="Times New Roman"/>
          <w:color w:val="000000"/>
        </w:rPr>
        <w:pPrChange w:id="124" w:author="John Thompson" w:date="2012-03-06T21:44:00Z">
          <w:pPr>
            <w:autoSpaceDE w:val="0"/>
            <w:autoSpaceDN w:val="0"/>
            <w:adjustRightInd w:val="0"/>
          </w:pPr>
        </w:pPrChange>
      </w:pPr>
      <w:ins w:id="125" w:author="John Thompson" w:date="2012-03-06T21:44:00Z">
        <w:r>
          <w:rPr>
            <w:rFonts w:ascii="Times New Roman" w:hAnsi="Times New Roman"/>
            <w:color w:val="000000"/>
          </w:rPr>
          <w:t>Microsoft 2010 Word, PowerPoint, &amp; Excel</w:t>
        </w:r>
      </w:ins>
    </w:p>
    <w:p w:rsidR="0037534E" w:rsidRPr="0037534E" w:rsidRDefault="0037534E">
      <w:pPr>
        <w:pStyle w:val="ListParagraph"/>
        <w:autoSpaceDE w:val="0"/>
        <w:autoSpaceDN w:val="0"/>
        <w:adjustRightInd w:val="0"/>
        <w:rPr>
          <w:ins w:id="126" w:author="John Thompson" w:date="2012-03-04T14:34:00Z"/>
          <w:rFonts w:ascii="Times New Roman" w:hAnsi="Times New Roman"/>
          <w:color w:val="000000"/>
          <w:rPrChange w:id="127" w:author="John Thompson" w:date="2012-03-06T21:44:00Z">
            <w:rPr>
              <w:ins w:id="128" w:author="John Thompson" w:date="2012-03-04T14:34:00Z"/>
              <w:rFonts w:ascii="Times New Roman" w:hAnsi="Times New Roman"/>
              <w:color w:val="000000"/>
              <w:sz w:val="22"/>
              <w:szCs w:val="22"/>
            </w:rPr>
          </w:rPrChange>
        </w:rPr>
        <w:pPrChange w:id="129" w:author="John Thompson" w:date="2012-03-06T21:45:00Z">
          <w:pPr>
            <w:autoSpaceDE w:val="0"/>
            <w:autoSpaceDN w:val="0"/>
            <w:adjustRightInd w:val="0"/>
          </w:pPr>
        </w:pPrChange>
      </w:pPr>
    </w:p>
    <w:p w:rsidR="00414957" w:rsidRPr="00E45666" w:rsidRDefault="00414957">
      <w:pPr>
        <w:autoSpaceDE w:val="0"/>
        <w:autoSpaceDN w:val="0"/>
        <w:adjustRightInd w:val="0"/>
        <w:rPr>
          <w:ins w:id="130" w:author="John Thompson" w:date="2012-03-04T14:21:00Z"/>
          <w:rFonts w:ascii="Times New Roman" w:hAnsi="Times New Roman"/>
          <w:color w:val="000000"/>
          <w:rPrChange w:id="131" w:author="John Thompson" w:date="2012-03-04T16:12:00Z">
            <w:rPr>
              <w:ins w:id="132" w:author="John Thompson" w:date="2012-03-04T14:21:00Z"/>
              <w:rFonts w:ascii="Times New Roman" w:hAnsi="Times New Roman"/>
              <w:color w:val="000000"/>
              <w:sz w:val="22"/>
              <w:szCs w:val="22"/>
            </w:rPr>
          </w:rPrChange>
        </w:rPr>
      </w:pPr>
      <w:ins w:id="133" w:author="John Thompson" w:date="2012-03-04T14:39:00Z">
        <w:r w:rsidRPr="00E45666">
          <w:rPr>
            <w:rFonts w:ascii="Times New Roman" w:hAnsi="Times New Roman"/>
            <w:b/>
            <w:color w:val="000000"/>
            <w:rPrChange w:id="134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Columbia Christian College</w:t>
        </w:r>
        <w:r w:rsidRPr="00E45666">
          <w:rPr>
            <w:rFonts w:ascii="Times New Roman" w:hAnsi="Times New Roman"/>
            <w:color w:val="000000"/>
            <w:rPrChange w:id="135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 xml:space="preserve">, Portland, OR                                    </w:t>
        </w:r>
      </w:ins>
      <w:ins w:id="136" w:author="John Thompson" w:date="2012-03-04T16:27:00Z">
        <w:r w:rsidR="00214B38">
          <w:rPr>
            <w:rFonts w:ascii="Times New Roman" w:hAnsi="Times New Roman"/>
            <w:color w:val="000000"/>
          </w:rPr>
          <w:t xml:space="preserve">        </w:t>
        </w:r>
      </w:ins>
      <w:ins w:id="137" w:author="John Thompson" w:date="2012-03-04T14:39:00Z">
        <w:r w:rsidRPr="00E45666">
          <w:rPr>
            <w:rFonts w:ascii="Times New Roman" w:hAnsi="Times New Roman"/>
            <w:color w:val="000000"/>
            <w:rPrChange w:id="138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Graduated: June</w:t>
        </w:r>
      </w:ins>
      <w:ins w:id="139" w:author="John Thompson" w:date="2012-03-04T15:11:00Z">
        <w:r w:rsidR="004F6CCD" w:rsidRPr="00E45666">
          <w:rPr>
            <w:rFonts w:ascii="Times New Roman" w:hAnsi="Times New Roman"/>
            <w:color w:val="000000"/>
            <w:rPrChange w:id="140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 xml:space="preserve"> 1988</w:t>
        </w:r>
      </w:ins>
    </w:p>
    <w:p w:rsidR="006876C9" w:rsidRPr="00E45666" w:rsidRDefault="004F6CCD">
      <w:pPr>
        <w:autoSpaceDE w:val="0"/>
        <w:autoSpaceDN w:val="0"/>
        <w:adjustRightInd w:val="0"/>
        <w:rPr>
          <w:ins w:id="141" w:author="John Thompson" w:date="2012-03-04T15:14:00Z"/>
          <w:rFonts w:ascii="Times New Roman" w:hAnsi="Times New Roman"/>
          <w:color w:val="000000"/>
          <w:rPrChange w:id="142" w:author="John Thompson" w:date="2012-03-04T16:12:00Z">
            <w:rPr>
              <w:ins w:id="143" w:author="John Thompson" w:date="2012-03-04T15:14:00Z"/>
              <w:rFonts w:ascii="Times New Roman" w:hAnsi="Times New Roman"/>
              <w:color w:val="000000"/>
              <w:sz w:val="22"/>
              <w:szCs w:val="22"/>
            </w:rPr>
          </w:rPrChange>
        </w:rPr>
      </w:pPr>
      <w:ins w:id="144" w:author="John Thompson" w:date="2012-03-04T15:11:00Z">
        <w:r w:rsidRPr="00E45666">
          <w:rPr>
            <w:rFonts w:ascii="Times New Roman" w:hAnsi="Times New Roman"/>
            <w:color w:val="000000"/>
            <w:rPrChange w:id="145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Bachelors of Science</w:t>
        </w:r>
      </w:ins>
      <w:ins w:id="146" w:author="John Thompson" w:date="2012-03-04T15:13:00Z">
        <w:r w:rsidRPr="00E45666">
          <w:rPr>
            <w:rFonts w:ascii="Times New Roman" w:hAnsi="Times New Roman"/>
            <w:color w:val="000000"/>
            <w:rPrChange w:id="147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 xml:space="preserve">, Social Science </w:t>
        </w:r>
      </w:ins>
      <w:ins w:id="148" w:author="John Thompson" w:date="2012-03-04T15:14:00Z">
        <w:r w:rsidRPr="00E45666">
          <w:rPr>
            <w:rFonts w:ascii="Times New Roman" w:hAnsi="Times New Roman"/>
            <w:color w:val="000000"/>
            <w:rPrChange w:id="149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Education with</w:t>
        </w:r>
      </w:ins>
      <w:ins w:id="150" w:author="John Thompson" w:date="2012-03-04T15:11:00Z">
        <w:r w:rsidRPr="00E45666">
          <w:rPr>
            <w:rFonts w:ascii="Times New Roman" w:hAnsi="Times New Roman"/>
            <w:color w:val="000000"/>
            <w:rPrChange w:id="151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 xml:space="preserve"> Secondary Teaching Endorsement</w:t>
        </w:r>
      </w:ins>
    </w:p>
    <w:p w:rsidR="004F6CCD" w:rsidRPr="00E45666" w:rsidRDefault="004F6CCD">
      <w:pPr>
        <w:autoSpaceDE w:val="0"/>
        <w:autoSpaceDN w:val="0"/>
        <w:adjustRightInd w:val="0"/>
        <w:rPr>
          <w:ins w:id="152" w:author="John Thompson" w:date="2012-03-04T15:14:00Z"/>
          <w:rFonts w:ascii="Times New Roman" w:hAnsi="Times New Roman"/>
          <w:color w:val="000000"/>
          <w:rPrChange w:id="153" w:author="John Thompson" w:date="2012-03-04T16:12:00Z">
            <w:rPr>
              <w:ins w:id="154" w:author="John Thompson" w:date="2012-03-04T15:14:00Z"/>
              <w:rFonts w:ascii="Times New Roman" w:hAnsi="Times New Roman"/>
              <w:color w:val="000000"/>
              <w:sz w:val="22"/>
              <w:szCs w:val="22"/>
            </w:rPr>
          </w:rPrChange>
        </w:rPr>
      </w:pPr>
    </w:p>
    <w:p w:rsidR="004F6CCD" w:rsidRPr="00E45666" w:rsidRDefault="004F6CCD">
      <w:pPr>
        <w:autoSpaceDE w:val="0"/>
        <w:autoSpaceDN w:val="0"/>
        <w:adjustRightInd w:val="0"/>
        <w:rPr>
          <w:ins w:id="155" w:author="John Thompson" w:date="2012-03-04T15:20:00Z"/>
          <w:rFonts w:ascii="Times New Roman" w:hAnsi="Times New Roman"/>
          <w:color w:val="000000"/>
          <w:rPrChange w:id="156" w:author="John Thompson" w:date="2012-03-04T16:12:00Z">
            <w:rPr>
              <w:ins w:id="157" w:author="John Thompson" w:date="2012-03-04T15:20:00Z"/>
              <w:rFonts w:ascii="Times New Roman" w:hAnsi="Times New Roman"/>
              <w:color w:val="000000"/>
              <w:sz w:val="22"/>
              <w:szCs w:val="22"/>
            </w:rPr>
          </w:rPrChange>
        </w:rPr>
      </w:pPr>
      <w:ins w:id="158" w:author="John Thompson" w:date="2012-03-04T15:14:00Z">
        <w:r w:rsidRPr="00E45666">
          <w:rPr>
            <w:rFonts w:ascii="Times New Roman" w:hAnsi="Times New Roman"/>
            <w:b/>
            <w:color w:val="000000"/>
            <w:rPrChange w:id="159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Solano Community College</w:t>
        </w:r>
        <w:r w:rsidRPr="00E45666">
          <w:rPr>
            <w:rFonts w:ascii="Times New Roman" w:hAnsi="Times New Roman"/>
            <w:color w:val="000000"/>
            <w:rPrChange w:id="160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 xml:space="preserve">, </w:t>
        </w:r>
      </w:ins>
      <w:ins w:id="161" w:author="John Thompson" w:date="2012-03-04T15:18:00Z">
        <w:r w:rsidRPr="00E45666">
          <w:rPr>
            <w:rFonts w:ascii="Times New Roman" w:hAnsi="Times New Roman"/>
            <w:color w:val="000000"/>
            <w:rPrChange w:id="162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Suisun, CA</w:t>
        </w:r>
      </w:ins>
      <w:ins w:id="163" w:author="John Thompson" w:date="2012-03-04T15:19:00Z">
        <w:r w:rsidRPr="00E45666">
          <w:rPr>
            <w:rFonts w:ascii="Times New Roman" w:hAnsi="Times New Roman"/>
            <w:color w:val="000000"/>
            <w:rPrChange w:id="164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 xml:space="preserve">                                        </w:t>
        </w:r>
      </w:ins>
      <w:ins w:id="165" w:author="John Thompson" w:date="2012-03-04T16:27:00Z">
        <w:r w:rsidR="00214B38">
          <w:rPr>
            <w:rFonts w:ascii="Times New Roman" w:hAnsi="Times New Roman"/>
            <w:color w:val="000000"/>
          </w:rPr>
          <w:t xml:space="preserve">        </w:t>
        </w:r>
      </w:ins>
      <w:ins w:id="166" w:author="John Thompson" w:date="2012-03-04T15:19:00Z">
        <w:r w:rsidRPr="00E45666">
          <w:rPr>
            <w:rFonts w:ascii="Times New Roman" w:hAnsi="Times New Roman"/>
            <w:color w:val="000000"/>
            <w:rPrChange w:id="167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Graduated: June 1974</w:t>
        </w:r>
      </w:ins>
    </w:p>
    <w:p w:rsidR="004F6CCD" w:rsidRPr="00E45666" w:rsidRDefault="004F6CCD">
      <w:pPr>
        <w:autoSpaceDE w:val="0"/>
        <w:autoSpaceDN w:val="0"/>
        <w:adjustRightInd w:val="0"/>
        <w:rPr>
          <w:ins w:id="168" w:author="John Thompson" w:date="2012-03-04T15:20:00Z"/>
          <w:rFonts w:ascii="Times New Roman" w:hAnsi="Times New Roman"/>
          <w:color w:val="000000"/>
          <w:rPrChange w:id="169" w:author="John Thompson" w:date="2012-03-04T16:12:00Z">
            <w:rPr>
              <w:ins w:id="170" w:author="John Thompson" w:date="2012-03-04T15:20:00Z"/>
              <w:rFonts w:ascii="Times New Roman" w:hAnsi="Times New Roman"/>
              <w:color w:val="000000"/>
              <w:sz w:val="22"/>
              <w:szCs w:val="22"/>
            </w:rPr>
          </w:rPrChange>
        </w:rPr>
      </w:pPr>
      <w:ins w:id="171" w:author="John Thompson" w:date="2012-03-04T15:15:00Z">
        <w:r w:rsidRPr="00E45666">
          <w:rPr>
            <w:rFonts w:ascii="Times New Roman" w:hAnsi="Times New Roman"/>
            <w:color w:val="000000"/>
            <w:rPrChange w:id="172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 xml:space="preserve">Associates </w:t>
        </w:r>
      </w:ins>
      <w:ins w:id="173" w:author="John Thompson" w:date="2012-03-04T15:16:00Z">
        <w:r w:rsidRPr="00E45666">
          <w:rPr>
            <w:rFonts w:ascii="Times New Roman" w:hAnsi="Times New Roman"/>
            <w:color w:val="000000"/>
            <w:rPrChange w:id="174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 xml:space="preserve">of </w:t>
        </w:r>
      </w:ins>
      <w:ins w:id="175" w:author="John Thompson" w:date="2012-03-04T15:58:00Z">
        <w:r w:rsidR="0083148F" w:rsidRPr="00E45666">
          <w:rPr>
            <w:rFonts w:ascii="Times New Roman" w:hAnsi="Times New Roman"/>
            <w:color w:val="000000"/>
            <w:rPrChange w:id="176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Arts</w:t>
        </w:r>
      </w:ins>
      <w:ins w:id="177" w:author="John Thompson" w:date="2012-03-04T15:59:00Z">
        <w:r w:rsidR="0083148F" w:rsidRPr="00E45666">
          <w:rPr>
            <w:rFonts w:ascii="Times New Roman" w:hAnsi="Times New Roman"/>
            <w:color w:val="000000"/>
            <w:rPrChange w:id="178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-</w:t>
        </w:r>
      </w:ins>
      <w:ins w:id="179" w:author="John Thompson" w:date="2012-03-04T15:17:00Z">
        <w:r w:rsidRPr="00E45666">
          <w:rPr>
            <w:rFonts w:ascii="Times New Roman" w:hAnsi="Times New Roman"/>
            <w:color w:val="000000"/>
            <w:rPrChange w:id="180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Registered Nurse</w:t>
        </w:r>
      </w:ins>
    </w:p>
    <w:p w:rsidR="00AF14CE" w:rsidRPr="00E45666" w:rsidRDefault="00AF14CE">
      <w:pPr>
        <w:autoSpaceDE w:val="0"/>
        <w:autoSpaceDN w:val="0"/>
        <w:adjustRightInd w:val="0"/>
        <w:ind w:left="2160"/>
        <w:rPr>
          <w:ins w:id="181" w:author="John Thompson" w:date="2011-06-20T15:36:00Z"/>
          <w:rFonts w:ascii="Times New Roman" w:hAnsi="Times New Roman"/>
          <w:b/>
          <w:bCs/>
          <w:color w:val="000000"/>
          <w:rPrChange w:id="182" w:author="John Thompson" w:date="2012-03-04T16:12:00Z">
            <w:rPr>
              <w:ins w:id="183" w:author="John Thompson" w:date="2011-06-20T15:36:00Z"/>
              <w:rFonts w:ascii="Times New Roman" w:hAnsi="Times New Roman"/>
              <w:b/>
              <w:bCs/>
              <w:color w:val="000000"/>
              <w:sz w:val="22"/>
              <w:szCs w:val="22"/>
            </w:rPr>
          </w:rPrChange>
        </w:rPr>
        <w:pPrChange w:id="184" w:author="John Thompson" w:date="2011-06-20T15:31:00Z">
          <w:pPr>
            <w:autoSpaceDE w:val="0"/>
            <w:autoSpaceDN w:val="0"/>
            <w:adjustRightInd w:val="0"/>
          </w:pPr>
        </w:pPrChange>
      </w:pPr>
      <w:ins w:id="185" w:author="John Thompson" w:date="2011-06-20T15:31:00Z">
        <w:r w:rsidRPr="00E45666">
          <w:rPr>
            <w:rFonts w:ascii="Times New Roman" w:hAnsi="Times New Roman"/>
            <w:b/>
            <w:bCs/>
            <w:color w:val="000000"/>
            <w:rPrChange w:id="186" w:author="John Thompson" w:date="2012-03-04T16:12:00Z">
              <w:rPr>
                <w:rFonts w:ascii="TimesNewRomanPS-BoldMT" w:hAnsi="TimesNewRomanPS-BoldMT" w:cs="TimesNewRomanPS-BoldMT"/>
                <w:b/>
                <w:bCs/>
                <w:color w:val="000000"/>
              </w:rPr>
            </w:rPrChange>
          </w:rPr>
          <w:t xml:space="preserve">   </w:t>
        </w:r>
      </w:ins>
    </w:p>
    <w:p w:rsidR="00AF14CE" w:rsidRPr="00E45666" w:rsidRDefault="00E22631" w:rsidP="00AF14CE">
      <w:pPr>
        <w:autoSpaceDE w:val="0"/>
        <w:autoSpaceDN w:val="0"/>
        <w:adjustRightInd w:val="0"/>
        <w:rPr>
          <w:ins w:id="187" w:author="John Thompson" w:date="2011-06-20T15:32:00Z"/>
          <w:rFonts w:ascii="Times New Roman" w:hAnsi="Times New Roman"/>
          <w:color w:val="000000"/>
          <w:rPrChange w:id="188" w:author="John Thompson" w:date="2012-03-04T16:12:00Z">
            <w:rPr>
              <w:ins w:id="189" w:author="John Thompson" w:date="2011-06-20T15:32:00Z"/>
              <w:rFonts w:ascii="TimesNewRomanPSMT" w:hAnsi="TimesNewRomanPSMT" w:cs="TimesNewRomanPSMT"/>
              <w:color w:val="000000"/>
            </w:rPr>
          </w:rPrChange>
        </w:rPr>
      </w:pPr>
      <w:ins w:id="190" w:author="John Thompson" w:date="2012-03-04T15:23:00Z">
        <w:r w:rsidRPr="00E45666">
          <w:rPr>
            <w:rFonts w:ascii="Times New Roman" w:hAnsi="Times New Roman"/>
            <w:color w:val="000000"/>
            <w:rPrChange w:id="191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 xml:space="preserve">                                                </w:t>
        </w:r>
        <w:r w:rsidRPr="00E45666">
          <w:rPr>
            <w:rFonts w:ascii="Times New Roman" w:hAnsi="Times New Roman"/>
            <w:b/>
            <w:color w:val="000000"/>
            <w:rPrChange w:id="192" w:author="John Thompson" w:date="2012-03-04T16:12:00Z"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rPrChange>
          </w:rPr>
          <w:t>REL</w:t>
        </w:r>
      </w:ins>
      <w:ins w:id="193" w:author="John Thompson" w:date="2012-03-04T16:04:00Z">
        <w:r w:rsidR="0083148F" w:rsidRPr="00E45666">
          <w:rPr>
            <w:rFonts w:ascii="Times New Roman" w:hAnsi="Times New Roman"/>
            <w:b/>
            <w:color w:val="000000"/>
            <w:rPrChange w:id="194" w:author="John Thompson" w:date="2012-03-04T16:12:00Z"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rPrChange>
          </w:rPr>
          <w:t>E</w:t>
        </w:r>
      </w:ins>
      <w:ins w:id="195" w:author="John Thompson" w:date="2012-03-04T15:23:00Z">
        <w:r w:rsidRPr="00E45666">
          <w:rPr>
            <w:rFonts w:ascii="Times New Roman" w:hAnsi="Times New Roman"/>
            <w:b/>
            <w:color w:val="000000"/>
            <w:rPrChange w:id="196" w:author="John Thompson" w:date="2012-03-04T16:12:00Z"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rPrChange>
          </w:rPr>
          <w:t xml:space="preserve">VANT </w:t>
        </w:r>
      </w:ins>
      <w:ins w:id="197" w:author="John Thompson" w:date="2012-03-04T16:05:00Z">
        <w:r w:rsidR="0083148F" w:rsidRPr="00E45666">
          <w:rPr>
            <w:rFonts w:ascii="Times New Roman" w:hAnsi="Times New Roman"/>
            <w:b/>
            <w:color w:val="000000"/>
            <w:rPrChange w:id="198" w:author="John Thompson" w:date="2012-03-04T16:12:00Z"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rPrChange>
          </w:rPr>
          <w:t xml:space="preserve">STUDENT </w:t>
        </w:r>
      </w:ins>
      <w:ins w:id="199" w:author="John Thompson" w:date="2012-03-04T15:23:00Z">
        <w:r w:rsidRPr="00E45666">
          <w:rPr>
            <w:rFonts w:ascii="Times New Roman" w:hAnsi="Times New Roman"/>
            <w:b/>
            <w:color w:val="000000"/>
            <w:rPrChange w:id="200" w:author="John Thompson" w:date="2012-03-04T16:12:00Z"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rPrChange>
          </w:rPr>
          <w:t>EXPERIENC</w:t>
        </w:r>
      </w:ins>
      <w:ins w:id="201" w:author="John Thompson" w:date="2012-03-04T15:25:00Z">
        <w:r w:rsidRPr="00E45666">
          <w:rPr>
            <w:rFonts w:ascii="Times New Roman" w:hAnsi="Times New Roman"/>
            <w:b/>
            <w:color w:val="000000"/>
            <w:rPrChange w:id="202" w:author="John Thompson" w:date="2012-03-04T16:12:00Z"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rPrChange>
          </w:rPr>
          <w:t>E</w:t>
        </w:r>
      </w:ins>
    </w:p>
    <w:p w:rsidR="00214B38" w:rsidRPr="00214B38" w:rsidRDefault="00A37A8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203" w:author="John Thompson" w:date="2012-03-04T16:27:00Z"/>
          <w:rFonts w:ascii="Times New Roman" w:hAnsi="Times New Roman"/>
          <w:color w:val="000000"/>
          <w:rPrChange w:id="204" w:author="John Thompson" w:date="2012-03-04T16:28:00Z">
            <w:rPr>
              <w:ins w:id="205" w:author="John Thompson" w:date="2012-03-04T16:27:00Z"/>
            </w:rPr>
          </w:rPrChange>
        </w:rPr>
        <w:pPrChange w:id="206" w:author="John Thompson" w:date="2012-03-04T16:28:00Z">
          <w:pPr>
            <w:autoSpaceDE w:val="0"/>
            <w:autoSpaceDN w:val="0"/>
            <w:adjustRightInd w:val="0"/>
          </w:pPr>
        </w:pPrChange>
      </w:pPr>
      <w:ins w:id="207" w:author="John Thompson" w:date="2012-03-26T12:35:00Z">
        <w:r>
          <w:rPr>
            <w:rFonts w:ascii="Times New Roman" w:hAnsi="Times New Roman"/>
            <w:color w:val="000000"/>
          </w:rPr>
          <w:t>P</w:t>
        </w:r>
      </w:ins>
      <w:bookmarkStart w:id="208" w:name="_GoBack"/>
      <w:bookmarkEnd w:id="208"/>
      <w:ins w:id="209" w:author="John Thompson" w:date="2011-06-20T15:30:00Z">
        <w:r w:rsidR="00AF14CE" w:rsidRPr="00214B38">
          <w:rPr>
            <w:rFonts w:ascii="Times New Roman" w:hAnsi="Times New Roman"/>
            <w:color w:val="000000"/>
            <w:rPrChange w:id="210" w:author="John Thompson" w:date="2012-03-04T16:28:00Z">
              <w:rPr>
                <w:rFonts w:ascii="TimesNewRomanPSMT" w:hAnsi="TimesNewRomanPSMT" w:cs="TimesNewRomanPSMT"/>
                <w:color w:val="000000"/>
              </w:rPr>
            </w:rPrChange>
          </w:rPr>
          <w:t xml:space="preserve">roject Manager for Off Campus Risk Assessment for PCC </w:t>
        </w:r>
      </w:ins>
    </w:p>
    <w:p w:rsidR="00AF14CE" w:rsidRPr="00214B38" w:rsidRDefault="007B4C3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211" w:author="John Thompson" w:date="2011-06-20T15:30:00Z"/>
          <w:rFonts w:ascii="Times New Roman" w:hAnsi="Times New Roman"/>
          <w:color w:val="000000"/>
          <w:rPrChange w:id="212" w:author="John Thompson" w:date="2012-03-04T16:28:00Z">
            <w:rPr>
              <w:ins w:id="213" w:author="John Thompson" w:date="2011-06-20T15:30:00Z"/>
              <w:rFonts w:ascii="TimesNewRomanPSMT" w:hAnsi="TimesNewRomanPSMT" w:cs="TimesNewRomanPSMT"/>
              <w:color w:val="000000"/>
            </w:rPr>
          </w:rPrChange>
        </w:rPr>
        <w:pPrChange w:id="214" w:author="John Thompson" w:date="2012-03-04T16:28:00Z">
          <w:pPr>
            <w:autoSpaceDE w:val="0"/>
            <w:autoSpaceDN w:val="0"/>
            <w:adjustRightInd w:val="0"/>
          </w:pPr>
        </w:pPrChange>
      </w:pPr>
      <w:ins w:id="215" w:author="John Thompson" w:date="2012-03-04T15:43:00Z">
        <w:r w:rsidRPr="00214B38">
          <w:rPr>
            <w:rFonts w:ascii="Times New Roman" w:hAnsi="Times New Roman"/>
            <w:color w:val="000000"/>
            <w:rPrChange w:id="216" w:author="John Thompson" w:date="2012-03-04T16:28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 xml:space="preserve">Project Manager for </w:t>
        </w:r>
      </w:ins>
      <w:ins w:id="217" w:author="John Thompson" w:date="2011-06-20T15:30:00Z">
        <w:r w:rsidR="00AF14CE" w:rsidRPr="00214B38">
          <w:rPr>
            <w:rFonts w:ascii="Times New Roman" w:hAnsi="Times New Roman"/>
            <w:color w:val="000000"/>
            <w:rPrChange w:id="218" w:author="John Thompson" w:date="2012-03-04T16:28:00Z">
              <w:rPr>
                <w:rFonts w:ascii="TimesNewRomanPSMT" w:hAnsi="TimesNewRomanPSMT" w:cs="TimesNewRomanPSMT"/>
                <w:color w:val="000000"/>
              </w:rPr>
            </w:rPrChange>
          </w:rPr>
          <w:t>PODS Assessment Site</w:t>
        </w:r>
      </w:ins>
      <w:ins w:id="219" w:author="John Thompson" w:date="2012-03-04T16:21:00Z">
        <w:r w:rsidR="00874803" w:rsidRPr="00214B38">
          <w:rPr>
            <w:rFonts w:ascii="Times New Roman" w:hAnsi="Times New Roman"/>
            <w:color w:val="000000"/>
            <w:rPrChange w:id="220" w:author="John Thompson" w:date="2012-03-04T16:28:00Z">
              <w:rPr/>
            </w:rPrChange>
          </w:rPr>
          <w:t xml:space="preserve"> </w:t>
        </w:r>
      </w:ins>
      <w:ins w:id="221" w:author="John Thompson" w:date="2011-06-20T15:30:00Z">
        <w:r w:rsidR="00AF14CE" w:rsidRPr="00214B38">
          <w:rPr>
            <w:rFonts w:ascii="Times New Roman" w:hAnsi="Times New Roman"/>
            <w:color w:val="000000"/>
            <w:rPrChange w:id="222" w:author="John Thompson" w:date="2012-03-04T16:28:00Z">
              <w:rPr>
                <w:rFonts w:ascii="TimesNewRomanPSMT" w:hAnsi="TimesNewRomanPSMT" w:cs="TimesNewRomanPSMT"/>
                <w:color w:val="000000"/>
              </w:rPr>
            </w:rPrChange>
          </w:rPr>
          <w:t xml:space="preserve">Identification for Multnomah County </w:t>
        </w:r>
      </w:ins>
      <w:ins w:id="223" w:author="John Thompson" w:date="2012-03-04T16:24:00Z">
        <w:r w:rsidR="00874803" w:rsidRPr="00214B38">
          <w:rPr>
            <w:rFonts w:ascii="Times New Roman" w:hAnsi="Times New Roman"/>
            <w:color w:val="000000"/>
            <w:rPrChange w:id="224" w:author="John Thompson" w:date="2012-03-04T16:28:00Z">
              <w:rPr/>
            </w:rPrChange>
          </w:rPr>
          <w:t>Emergency</w:t>
        </w:r>
      </w:ins>
      <w:ins w:id="225" w:author="John Thompson" w:date="2012-03-04T16:23:00Z">
        <w:r w:rsidR="00874803" w:rsidRPr="00214B38">
          <w:rPr>
            <w:rFonts w:ascii="Times New Roman" w:hAnsi="Times New Roman"/>
            <w:color w:val="000000"/>
            <w:rPrChange w:id="226" w:author="John Thompson" w:date="2012-03-04T16:28:00Z">
              <w:rPr/>
            </w:rPrChange>
          </w:rPr>
          <w:t xml:space="preserve"> </w:t>
        </w:r>
      </w:ins>
      <w:ins w:id="227" w:author="John Thompson" w:date="2011-06-20T15:30:00Z">
        <w:r w:rsidR="00AF14CE" w:rsidRPr="00214B38">
          <w:rPr>
            <w:rFonts w:ascii="Times New Roman" w:hAnsi="Times New Roman"/>
            <w:color w:val="000000"/>
            <w:rPrChange w:id="228" w:author="John Thompson" w:date="2012-03-04T16:28:00Z">
              <w:rPr>
                <w:rFonts w:ascii="TimesNewRomanPSMT" w:hAnsi="TimesNewRomanPSMT" w:cs="TimesNewRomanPSMT"/>
                <w:color w:val="000000"/>
              </w:rPr>
            </w:rPrChange>
          </w:rPr>
          <w:t>M</w:t>
        </w:r>
      </w:ins>
      <w:ins w:id="229" w:author="John Thompson" w:date="2012-03-04T16:24:00Z">
        <w:r w:rsidR="00874803" w:rsidRPr="00214B38">
          <w:rPr>
            <w:rFonts w:ascii="Times New Roman" w:hAnsi="Times New Roman"/>
            <w:color w:val="000000"/>
            <w:rPrChange w:id="230" w:author="John Thompson" w:date="2012-03-04T16:28:00Z">
              <w:rPr/>
            </w:rPrChange>
          </w:rPr>
          <w:t>anagement</w:t>
        </w:r>
      </w:ins>
    </w:p>
    <w:p w:rsidR="00AF14CE" w:rsidRPr="00E45666" w:rsidRDefault="00AF14CE">
      <w:pPr>
        <w:autoSpaceDE w:val="0"/>
        <w:autoSpaceDN w:val="0"/>
        <w:adjustRightInd w:val="0"/>
        <w:rPr>
          <w:ins w:id="231" w:author="John Thompson" w:date="2011-06-20T15:35:00Z"/>
          <w:rFonts w:ascii="Times New Roman" w:hAnsi="Times New Roman"/>
          <w:b/>
          <w:bCs/>
          <w:color w:val="000000"/>
          <w:rPrChange w:id="232" w:author="John Thompson" w:date="2012-03-04T16:12:00Z">
            <w:rPr>
              <w:ins w:id="233" w:author="John Thompson" w:date="2011-06-20T15:35:00Z"/>
              <w:rFonts w:ascii="Times New Roman" w:hAnsi="Times New Roman"/>
              <w:b/>
              <w:bCs/>
              <w:color w:val="000000"/>
              <w:sz w:val="22"/>
              <w:szCs w:val="22"/>
            </w:rPr>
          </w:rPrChange>
        </w:rPr>
      </w:pPr>
    </w:p>
    <w:p w:rsidR="00AF14CE" w:rsidRPr="00E45666" w:rsidRDefault="00AF14CE">
      <w:pPr>
        <w:autoSpaceDE w:val="0"/>
        <w:autoSpaceDN w:val="0"/>
        <w:adjustRightInd w:val="0"/>
        <w:ind w:left="2160" w:firstLine="720"/>
        <w:rPr>
          <w:ins w:id="234" w:author="John Thompson" w:date="2011-06-20T15:32:00Z"/>
          <w:rFonts w:ascii="Times New Roman" w:hAnsi="Times New Roman"/>
          <w:color w:val="000000"/>
          <w:rPrChange w:id="235" w:author="John Thompson" w:date="2012-03-04T16:12:00Z">
            <w:rPr>
              <w:ins w:id="236" w:author="John Thompson" w:date="2011-06-20T15:32:00Z"/>
              <w:rFonts w:ascii="TimesNewRomanPSMT" w:hAnsi="TimesNewRomanPSMT" w:cs="TimesNewRomanPSMT"/>
              <w:color w:val="000000"/>
            </w:rPr>
          </w:rPrChange>
        </w:rPr>
        <w:pPrChange w:id="237" w:author="John Thompson" w:date="2012-03-04T16:23:00Z">
          <w:pPr>
            <w:autoSpaceDE w:val="0"/>
            <w:autoSpaceDN w:val="0"/>
            <w:adjustRightInd w:val="0"/>
          </w:pPr>
        </w:pPrChange>
      </w:pPr>
      <w:ins w:id="238" w:author="John Thompson" w:date="2011-06-20T15:30:00Z">
        <w:r w:rsidRPr="00E45666">
          <w:rPr>
            <w:rFonts w:ascii="Times New Roman" w:hAnsi="Times New Roman"/>
            <w:b/>
            <w:bCs/>
            <w:color w:val="000000"/>
            <w:rPrChange w:id="239" w:author="John Thompson" w:date="2012-03-04T16:12:00Z">
              <w:rPr>
                <w:rFonts w:ascii="TimesNewRomanPS-BoldMT" w:hAnsi="TimesNewRomanPS-BoldMT" w:cs="TimesNewRomanPS-BoldMT"/>
                <w:b/>
                <w:bCs/>
                <w:color w:val="000000"/>
              </w:rPr>
            </w:rPrChange>
          </w:rPr>
          <w:t>EXPERIENCE HIGHLIGHTS</w:t>
        </w:r>
      </w:ins>
    </w:p>
    <w:p w:rsidR="00AF14CE" w:rsidRPr="00E45666" w:rsidRDefault="00AF14C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ins w:id="240" w:author="John Thompson" w:date="2011-06-20T15:30:00Z"/>
          <w:rFonts w:ascii="Times New Roman" w:hAnsi="Times New Roman"/>
          <w:color w:val="000000"/>
          <w:rPrChange w:id="241" w:author="John Thompson" w:date="2012-03-04T16:12:00Z">
            <w:rPr>
              <w:ins w:id="242" w:author="John Thompson" w:date="2011-06-20T15:30:00Z"/>
              <w:rFonts w:ascii="TimesNewRomanPSMT" w:hAnsi="TimesNewRomanPSMT" w:cs="TimesNewRomanPSMT"/>
              <w:color w:val="000000"/>
            </w:rPr>
          </w:rPrChange>
        </w:rPr>
        <w:pPrChange w:id="243" w:author="John Thompson" w:date="2012-03-04T15:33:00Z">
          <w:pPr>
            <w:autoSpaceDE w:val="0"/>
            <w:autoSpaceDN w:val="0"/>
            <w:adjustRightInd w:val="0"/>
          </w:pPr>
        </w:pPrChange>
      </w:pPr>
      <w:ins w:id="244" w:author="John Thompson" w:date="2011-06-20T15:30:00Z">
        <w:r w:rsidRPr="00E45666">
          <w:rPr>
            <w:rFonts w:ascii="Times New Roman" w:hAnsi="Times New Roman"/>
            <w:color w:val="000000"/>
            <w:rPrChange w:id="245" w:author="John Thompson" w:date="2012-03-04T16:12:00Z">
              <w:rPr>
                <w:rFonts w:ascii="TimesNewRomanPSMT" w:hAnsi="TimesNewRomanPSMT" w:cs="TimesNewRomanPSMT"/>
                <w:color w:val="000000"/>
              </w:rPr>
            </w:rPrChange>
          </w:rPr>
          <w:t xml:space="preserve">Legacy </w:t>
        </w:r>
      </w:ins>
      <w:ins w:id="246" w:author="John Thompson" w:date="2012-03-04T15:31:00Z">
        <w:r w:rsidR="00F60A32" w:rsidRPr="00E45666">
          <w:rPr>
            <w:rFonts w:ascii="Times New Roman" w:hAnsi="Times New Roman"/>
            <w:color w:val="000000"/>
            <w:rPrChange w:id="247" w:author="John Thompson" w:date="2012-03-04T16:12:00Z">
              <w:rPr/>
            </w:rPrChange>
          </w:rPr>
          <w:t>Caremark</w:t>
        </w:r>
      </w:ins>
      <w:ins w:id="248" w:author="John Thompson" w:date="2011-06-20T15:30:00Z">
        <w:r w:rsidRPr="00E45666">
          <w:rPr>
            <w:rFonts w:ascii="Times New Roman" w:hAnsi="Times New Roman"/>
            <w:color w:val="000000"/>
            <w:rPrChange w:id="249" w:author="John Thompson" w:date="2012-03-04T16:12:00Z">
              <w:rPr>
                <w:rFonts w:ascii="TimesNewRomanPSMT" w:hAnsi="TimesNewRomanPSMT" w:cs="TimesNewRomanPSMT"/>
                <w:color w:val="000000"/>
              </w:rPr>
            </w:rPrChange>
          </w:rPr>
          <w:t xml:space="preserve"> Behavioral Health, Portland, Oregon </w:t>
        </w:r>
      </w:ins>
      <w:ins w:id="250" w:author="John Thompson" w:date="2011-06-20T15:33:00Z">
        <w:r w:rsidRPr="00E45666">
          <w:rPr>
            <w:rFonts w:ascii="Times New Roman" w:hAnsi="Times New Roman"/>
            <w:color w:val="000000"/>
            <w:rPrChange w:id="251" w:author="John Thompson" w:date="2012-03-04T16:12:00Z">
              <w:rPr/>
            </w:rPrChange>
          </w:rPr>
          <w:tab/>
        </w:r>
        <w:r w:rsidRPr="00E45666">
          <w:rPr>
            <w:rFonts w:ascii="Times New Roman" w:hAnsi="Times New Roman"/>
            <w:color w:val="000000"/>
            <w:rPrChange w:id="252" w:author="John Thompson" w:date="2012-03-04T16:12:00Z">
              <w:rPr/>
            </w:rPrChange>
          </w:rPr>
          <w:tab/>
        </w:r>
        <w:r w:rsidRPr="00E45666">
          <w:rPr>
            <w:rFonts w:ascii="Times New Roman" w:hAnsi="Times New Roman"/>
            <w:color w:val="000000"/>
            <w:rPrChange w:id="253" w:author="John Thompson" w:date="2012-03-04T16:12:00Z">
              <w:rPr/>
            </w:rPrChange>
          </w:rPr>
          <w:tab/>
        </w:r>
      </w:ins>
      <w:ins w:id="254" w:author="John Thompson" w:date="2011-06-20T15:30:00Z">
        <w:r w:rsidRPr="00E45666">
          <w:rPr>
            <w:rFonts w:ascii="Times New Roman" w:hAnsi="Times New Roman"/>
            <w:color w:val="000000"/>
            <w:rPrChange w:id="255" w:author="John Thompson" w:date="2012-03-04T16:12:00Z">
              <w:rPr>
                <w:rFonts w:ascii="TimesNewRomanPSMT" w:hAnsi="TimesNewRomanPSMT" w:cs="TimesNewRomanPSMT"/>
                <w:color w:val="000000"/>
              </w:rPr>
            </w:rPrChange>
          </w:rPr>
          <w:t>1999-2009</w:t>
        </w:r>
      </w:ins>
    </w:p>
    <w:p w:rsidR="00E22631" w:rsidRPr="00E45666" w:rsidRDefault="00E22631">
      <w:pPr>
        <w:autoSpaceDE w:val="0"/>
        <w:autoSpaceDN w:val="0"/>
        <w:adjustRightInd w:val="0"/>
        <w:ind w:firstLine="720"/>
        <w:rPr>
          <w:ins w:id="256" w:author="John Thompson" w:date="2012-03-04T15:29:00Z"/>
          <w:rFonts w:ascii="Times New Roman" w:hAnsi="Times New Roman"/>
          <w:color w:val="000000"/>
          <w:rPrChange w:id="257" w:author="John Thompson" w:date="2012-03-04T16:12:00Z">
            <w:rPr>
              <w:ins w:id="258" w:author="John Thompson" w:date="2012-03-04T15:29:00Z"/>
              <w:rFonts w:ascii="Times New Roman" w:hAnsi="Times New Roman"/>
              <w:color w:val="000000"/>
              <w:sz w:val="22"/>
              <w:szCs w:val="22"/>
            </w:rPr>
          </w:rPrChange>
        </w:rPr>
        <w:pPrChange w:id="259" w:author="John Thompson" w:date="2011-06-20T15:37:00Z">
          <w:pPr>
            <w:autoSpaceDE w:val="0"/>
            <w:autoSpaceDN w:val="0"/>
            <w:adjustRightInd w:val="0"/>
          </w:pPr>
        </w:pPrChange>
      </w:pPr>
    </w:p>
    <w:p w:rsidR="00E22631" w:rsidRPr="00E45666" w:rsidRDefault="00F60A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ins w:id="260" w:author="John Thompson" w:date="2012-03-04T15:32:00Z"/>
          <w:rFonts w:ascii="Times New Roman" w:hAnsi="Times New Roman"/>
          <w:color w:val="000000"/>
          <w:rPrChange w:id="261" w:author="John Thompson" w:date="2012-03-04T16:12:00Z">
            <w:rPr>
              <w:ins w:id="262" w:author="John Thompson" w:date="2012-03-04T15:32:00Z"/>
              <w:rFonts w:ascii="Times New Roman" w:hAnsi="Times New Roman"/>
              <w:color w:val="000000"/>
              <w:sz w:val="22"/>
              <w:szCs w:val="22"/>
            </w:rPr>
          </w:rPrChange>
        </w:rPr>
        <w:pPrChange w:id="263" w:author="John Thompson" w:date="2012-03-04T15:34:00Z">
          <w:pPr>
            <w:autoSpaceDE w:val="0"/>
            <w:autoSpaceDN w:val="0"/>
            <w:adjustRightInd w:val="0"/>
          </w:pPr>
        </w:pPrChange>
      </w:pPr>
      <w:ins w:id="264" w:author="John Thompson" w:date="2012-03-04T15:30:00Z">
        <w:r w:rsidRPr="00E45666">
          <w:rPr>
            <w:rFonts w:ascii="Times New Roman" w:hAnsi="Times New Roman"/>
            <w:color w:val="000000"/>
            <w:rPrChange w:id="265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 xml:space="preserve">Substitute Teacher Reynolds </w:t>
        </w:r>
      </w:ins>
      <w:ins w:id="266" w:author="John Thompson" w:date="2012-03-04T15:35:00Z">
        <w:r w:rsidRPr="00E45666">
          <w:rPr>
            <w:rFonts w:ascii="Times New Roman" w:hAnsi="Times New Roman"/>
            <w:color w:val="000000"/>
            <w:rPrChange w:id="267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 xml:space="preserve"> &amp; Lake Oswego </w:t>
        </w:r>
      </w:ins>
      <w:ins w:id="268" w:author="John Thompson" w:date="2012-03-04T15:30:00Z">
        <w:r w:rsidRPr="00E45666">
          <w:rPr>
            <w:rFonts w:ascii="Times New Roman" w:hAnsi="Times New Roman"/>
            <w:color w:val="000000"/>
            <w:rPrChange w:id="269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School District</w:t>
        </w:r>
      </w:ins>
      <w:ins w:id="270" w:author="John Thompson" w:date="2012-03-04T15:35:00Z">
        <w:r w:rsidRPr="00E45666">
          <w:rPr>
            <w:rFonts w:ascii="Times New Roman" w:hAnsi="Times New Roman"/>
            <w:color w:val="000000"/>
            <w:rPrChange w:id="271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s</w:t>
        </w:r>
      </w:ins>
      <w:ins w:id="272" w:author="John Thompson" w:date="2012-03-04T15:31:00Z">
        <w:r w:rsidRPr="00E45666">
          <w:rPr>
            <w:rFonts w:ascii="Times New Roman" w:hAnsi="Times New Roman"/>
            <w:color w:val="000000"/>
            <w:rPrChange w:id="273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 xml:space="preserve">              </w:t>
        </w:r>
      </w:ins>
      <w:ins w:id="274" w:author="John Thompson" w:date="2012-03-04T15:36:00Z">
        <w:r w:rsidRPr="00E45666">
          <w:rPr>
            <w:rFonts w:ascii="Times New Roman" w:hAnsi="Times New Roman"/>
            <w:color w:val="000000"/>
            <w:rPrChange w:id="275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 xml:space="preserve">   </w:t>
        </w:r>
      </w:ins>
      <w:ins w:id="276" w:author="John Thompson" w:date="2012-03-04T15:31:00Z">
        <w:r w:rsidRPr="00E45666">
          <w:rPr>
            <w:rFonts w:ascii="Times New Roman" w:hAnsi="Times New Roman"/>
            <w:color w:val="000000"/>
            <w:rPrChange w:id="277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 xml:space="preserve">  1989</w:t>
        </w:r>
      </w:ins>
      <w:ins w:id="278" w:author="John Thompson" w:date="2012-03-04T16:24:00Z">
        <w:r w:rsidR="00874803">
          <w:rPr>
            <w:rFonts w:ascii="Times New Roman" w:hAnsi="Times New Roman"/>
            <w:color w:val="000000"/>
          </w:rPr>
          <w:t>-1990</w:t>
        </w:r>
      </w:ins>
    </w:p>
    <w:p w:rsidR="00F60A32" w:rsidRPr="00E45666" w:rsidRDefault="00F60A32">
      <w:pPr>
        <w:pStyle w:val="ListParagraph"/>
        <w:rPr>
          <w:ins w:id="279" w:author="John Thompson" w:date="2012-03-04T15:32:00Z"/>
          <w:rFonts w:ascii="Times New Roman" w:hAnsi="Times New Roman"/>
          <w:color w:val="000000"/>
          <w:rPrChange w:id="280" w:author="John Thompson" w:date="2012-03-04T16:12:00Z">
            <w:rPr>
              <w:ins w:id="281" w:author="John Thompson" w:date="2012-03-04T15:32:00Z"/>
            </w:rPr>
          </w:rPrChange>
        </w:rPr>
        <w:pPrChange w:id="282" w:author="John Thompson" w:date="2012-03-04T15:32:00Z">
          <w:pPr>
            <w:pStyle w:val="ListParagraph"/>
            <w:numPr>
              <w:numId w:val="3"/>
            </w:numPr>
            <w:autoSpaceDE w:val="0"/>
            <w:autoSpaceDN w:val="0"/>
            <w:adjustRightInd w:val="0"/>
            <w:ind w:left="1440" w:hanging="360"/>
          </w:pPr>
        </w:pPrChange>
      </w:pPr>
    </w:p>
    <w:p w:rsidR="00F60A32" w:rsidRPr="00E45666" w:rsidRDefault="00F60A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ins w:id="283" w:author="John Thompson" w:date="2011-06-20T15:33:00Z"/>
          <w:rFonts w:ascii="Times New Roman" w:hAnsi="Times New Roman"/>
          <w:color w:val="000000"/>
          <w:rPrChange w:id="284" w:author="John Thompson" w:date="2012-03-04T16:12:00Z">
            <w:rPr>
              <w:ins w:id="285" w:author="John Thompson" w:date="2011-06-20T15:33:00Z"/>
            </w:rPr>
          </w:rPrChange>
        </w:rPr>
        <w:pPrChange w:id="286" w:author="John Thompson" w:date="2012-03-04T15:35:00Z">
          <w:pPr>
            <w:autoSpaceDE w:val="0"/>
            <w:autoSpaceDN w:val="0"/>
            <w:adjustRightInd w:val="0"/>
          </w:pPr>
        </w:pPrChange>
      </w:pPr>
      <w:ins w:id="287" w:author="John Thompson" w:date="2012-03-04T15:37:00Z">
        <w:r w:rsidRPr="00E45666">
          <w:rPr>
            <w:rFonts w:ascii="Times New Roman" w:hAnsi="Times New Roman"/>
            <w:color w:val="000000"/>
            <w:rPrChange w:id="288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Executive</w:t>
        </w:r>
      </w:ins>
      <w:ins w:id="289" w:author="John Thompson" w:date="2012-03-04T15:36:00Z">
        <w:r w:rsidRPr="00E45666">
          <w:rPr>
            <w:rFonts w:ascii="Times New Roman" w:hAnsi="Times New Roman"/>
            <w:color w:val="000000"/>
            <w:rPrChange w:id="290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 xml:space="preserve"> Officer C Company Med 141 Support </w:t>
        </w:r>
      </w:ins>
      <w:ins w:id="291" w:author="John Thompson" w:date="2012-03-04T15:37:00Z">
        <w:r w:rsidRPr="00E45666">
          <w:rPr>
            <w:rFonts w:ascii="Times New Roman" w:hAnsi="Times New Roman"/>
            <w:color w:val="000000"/>
            <w:rPrChange w:id="292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 xml:space="preserve">Battalion ORNG            </w:t>
        </w:r>
      </w:ins>
      <w:ins w:id="293" w:author="John Thompson" w:date="2012-03-04T16:12:00Z">
        <w:r w:rsidR="00E45666">
          <w:rPr>
            <w:rFonts w:ascii="Times New Roman" w:hAnsi="Times New Roman"/>
            <w:color w:val="000000"/>
          </w:rPr>
          <w:t xml:space="preserve"> </w:t>
        </w:r>
      </w:ins>
      <w:ins w:id="294" w:author="John Thompson" w:date="2012-03-04T16:24:00Z">
        <w:r w:rsidR="00874803">
          <w:rPr>
            <w:rFonts w:ascii="Times New Roman" w:hAnsi="Times New Roman"/>
            <w:color w:val="000000"/>
          </w:rPr>
          <w:t xml:space="preserve"> </w:t>
        </w:r>
      </w:ins>
      <w:ins w:id="295" w:author="John Thompson" w:date="2012-03-04T15:37:00Z">
        <w:r w:rsidRPr="00E45666">
          <w:rPr>
            <w:rFonts w:ascii="Times New Roman" w:hAnsi="Times New Roman"/>
            <w:color w:val="000000"/>
            <w:rPrChange w:id="296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1991</w:t>
        </w:r>
      </w:ins>
      <w:ins w:id="297" w:author="John Thompson" w:date="2012-03-04T15:42:00Z">
        <w:r w:rsidR="007B4C33" w:rsidRPr="00E45666">
          <w:rPr>
            <w:rFonts w:ascii="Times New Roman" w:hAnsi="Times New Roman"/>
            <w:color w:val="000000"/>
            <w:rPrChange w:id="298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>-1992</w:t>
        </w:r>
      </w:ins>
      <w:ins w:id="299" w:author="John Thompson" w:date="2012-03-04T15:36:00Z">
        <w:r w:rsidRPr="00E45666">
          <w:rPr>
            <w:rFonts w:ascii="Times New Roman" w:hAnsi="Times New Roman"/>
            <w:color w:val="000000"/>
            <w:rPrChange w:id="300" w:author="John Thompson" w:date="2012-03-04T16:12:00Z">
              <w:rPr>
                <w:rFonts w:ascii="Times New Roman" w:hAnsi="Times New Roman"/>
                <w:color w:val="000000"/>
                <w:sz w:val="22"/>
                <w:szCs w:val="22"/>
              </w:rPr>
            </w:rPrChange>
          </w:rPr>
          <w:t xml:space="preserve"> </w:t>
        </w:r>
      </w:ins>
    </w:p>
    <w:p w:rsidR="00AF14CE" w:rsidRPr="00E45666" w:rsidRDefault="00F60A32" w:rsidP="00AF14CE">
      <w:pPr>
        <w:autoSpaceDE w:val="0"/>
        <w:autoSpaceDN w:val="0"/>
        <w:adjustRightInd w:val="0"/>
        <w:rPr>
          <w:ins w:id="301" w:author="John Thompson" w:date="2012-03-04T15:40:00Z"/>
          <w:rFonts w:ascii="Times New Roman" w:hAnsi="Times New Roman"/>
          <w:b/>
          <w:bCs/>
          <w:color w:val="000000"/>
          <w:rPrChange w:id="302" w:author="John Thompson" w:date="2012-03-04T16:12:00Z">
            <w:rPr>
              <w:ins w:id="303" w:author="John Thompson" w:date="2012-03-04T15:40:00Z"/>
              <w:rFonts w:ascii="Times New Roman" w:hAnsi="Times New Roman"/>
              <w:b/>
              <w:bCs/>
              <w:color w:val="000000"/>
              <w:sz w:val="22"/>
              <w:szCs w:val="22"/>
            </w:rPr>
          </w:rPrChange>
        </w:rPr>
      </w:pPr>
      <w:ins w:id="304" w:author="John Thompson" w:date="2012-03-04T15:40:00Z">
        <w:r w:rsidRPr="00E45666">
          <w:rPr>
            <w:rFonts w:ascii="Times New Roman" w:hAnsi="Times New Roman"/>
            <w:b/>
            <w:bCs/>
            <w:color w:val="000000"/>
            <w:rPrChange w:id="305" w:author="John Thompson" w:date="2012-03-04T16:12:00Z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rPrChange>
          </w:rPr>
          <w:t xml:space="preserve"> </w:t>
        </w:r>
      </w:ins>
    </w:p>
    <w:p w:rsidR="007B4C33" w:rsidRPr="00E45666" w:rsidRDefault="007B4C33" w:rsidP="00AF14CE">
      <w:pPr>
        <w:autoSpaceDE w:val="0"/>
        <w:autoSpaceDN w:val="0"/>
        <w:adjustRightInd w:val="0"/>
        <w:rPr>
          <w:ins w:id="306" w:author="John Thompson" w:date="2012-03-04T15:47:00Z"/>
          <w:rFonts w:ascii="Times New Roman" w:hAnsi="Times New Roman"/>
          <w:b/>
          <w:bCs/>
          <w:color w:val="000000"/>
          <w:rPrChange w:id="307" w:author="John Thompson" w:date="2012-03-04T16:12:00Z">
            <w:rPr>
              <w:ins w:id="308" w:author="John Thompson" w:date="2012-03-04T15:47:00Z"/>
              <w:rFonts w:ascii="Times New Roman" w:hAnsi="Times New Roman"/>
              <w:b/>
              <w:bCs/>
              <w:color w:val="000000"/>
              <w:sz w:val="22"/>
              <w:szCs w:val="22"/>
            </w:rPr>
          </w:rPrChange>
        </w:rPr>
      </w:pPr>
      <w:ins w:id="309" w:author="John Thompson" w:date="2012-03-04T15:40:00Z">
        <w:r w:rsidRPr="00E45666">
          <w:rPr>
            <w:rFonts w:ascii="Times New Roman" w:hAnsi="Times New Roman"/>
            <w:b/>
            <w:bCs/>
            <w:color w:val="000000"/>
            <w:rPrChange w:id="310" w:author="John Thompson" w:date="2012-03-04T16:12:00Z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rPrChange>
          </w:rPr>
          <w:t>ACTIVITES and HONORS</w:t>
        </w:r>
      </w:ins>
    </w:p>
    <w:p w:rsidR="007B4C33" w:rsidRPr="00214B38" w:rsidRDefault="007B4C3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ins w:id="311" w:author="John Thompson" w:date="2012-03-04T15:47:00Z"/>
          <w:rFonts w:ascii="Times New Roman" w:hAnsi="Times New Roman"/>
          <w:bCs/>
          <w:color w:val="000000"/>
          <w:rPrChange w:id="312" w:author="John Thompson" w:date="2012-03-04T16:29:00Z">
            <w:rPr>
              <w:ins w:id="313" w:author="John Thompson" w:date="2012-03-04T15:47:00Z"/>
              <w:rFonts w:ascii="Times New Roman" w:hAnsi="Times New Roman"/>
              <w:bCs/>
              <w:color w:val="000000"/>
              <w:sz w:val="22"/>
              <w:szCs w:val="22"/>
            </w:rPr>
          </w:rPrChange>
        </w:rPr>
        <w:pPrChange w:id="314" w:author="John Thompson" w:date="2012-03-04T16:29:00Z">
          <w:pPr>
            <w:autoSpaceDE w:val="0"/>
            <w:autoSpaceDN w:val="0"/>
            <w:adjustRightInd w:val="0"/>
          </w:pPr>
        </w:pPrChange>
      </w:pPr>
      <w:ins w:id="315" w:author="John Thompson" w:date="2012-03-04T15:47:00Z">
        <w:r w:rsidRPr="00214B38">
          <w:rPr>
            <w:rFonts w:ascii="Times New Roman" w:hAnsi="Times New Roman"/>
            <w:bCs/>
            <w:color w:val="000000"/>
            <w:rPrChange w:id="316" w:author="John Thompson" w:date="2012-03-04T16:29:00Z"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rPrChange>
          </w:rPr>
          <w:t>Honors</w:t>
        </w:r>
      </w:ins>
      <w:ins w:id="317" w:author="John Thompson" w:date="2012-03-04T15:58:00Z">
        <w:r w:rsidR="0083148F" w:rsidRPr="00214B38">
          <w:rPr>
            <w:rFonts w:ascii="Times New Roman" w:hAnsi="Times New Roman"/>
            <w:bCs/>
            <w:color w:val="000000"/>
            <w:rPrChange w:id="318" w:author="John Thompson" w:date="2012-03-04T16:29:00Z"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rPrChange>
          </w:rPr>
          <w:t xml:space="preserve">: </w:t>
        </w:r>
      </w:ins>
      <w:ins w:id="319" w:author="John Thompson" w:date="2012-03-04T15:47:00Z">
        <w:r w:rsidRPr="00214B38">
          <w:rPr>
            <w:rFonts w:ascii="Times New Roman" w:hAnsi="Times New Roman"/>
            <w:bCs/>
            <w:color w:val="000000"/>
            <w:rPrChange w:id="320" w:author="John Thompson" w:date="2012-03-04T16:29:00Z"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rPrChange>
          </w:rPr>
          <w:t xml:space="preserve"> President’s List &amp; Deans List</w:t>
        </w:r>
      </w:ins>
    </w:p>
    <w:p w:rsidR="007B4C33" w:rsidRPr="00214B38" w:rsidRDefault="007B4C3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ins w:id="321" w:author="John Thompson" w:date="2012-03-04T15:49:00Z"/>
          <w:rFonts w:ascii="Times New Roman" w:hAnsi="Times New Roman"/>
          <w:bCs/>
          <w:color w:val="000000"/>
          <w:rPrChange w:id="322" w:author="John Thompson" w:date="2012-03-04T16:29:00Z">
            <w:rPr>
              <w:ins w:id="323" w:author="John Thompson" w:date="2012-03-04T15:49:00Z"/>
              <w:rFonts w:ascii="Times New Roman" w:hAnsi="Times New Roman"/>
              <w:bCs/>
              <w:color w:val="000000"/>
              <w:sz w:val="22"/>
              <w:szCs w:val="22"/>
            </w:rPr>
          </w:rPrChange>
        </w:rPr>
        <w:pPrChange w:id="324" w:author="John Thompson" w:date="2012-03-04T16:29:00Z">
          <w:pPr>
            <w:autoSpaceDE w:val="0"/>
            <w:autoSpaceDN w:val="0"/>
            <w:adjustRightInd w:val="0"/>
          </w:pPr>
        </w:pPrChange>
      </w:pPr>
      <w:ins w:id="325" w:author="John Thompson" w:date="2012-03-04T15:48:00Z">
        <w:r w:rsidRPr="00214B38">
          <w:rPr>
            <w:rFonts w:ascii="Times New Roman" w:hAnsi="Times New Roman"/>
            <w:bCs/>
            <w:color w:val="000000"/>
            <w:rPrChange w:id="326" w:author="John Thompson" w:date="2012-03-04T16:29:00Z"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rPrChange>
          </w:rPr>
          <w:t>PCC Emergency Management Association Treasure</w:t>
        </w:r>
      </w:ins>
      <w:ins w:id="327" w:author="John Thompson" w:date="2012-03-04T16:07:00Z">
        <w:r w:rsidR="008142BB" w:rsidRPr="00214B38">
          <w:rPr>
            <w:rFonts w:ascii="Times New Roman" w:hAnsi="Times New Roman"/>
            <w:bCs/>
            <w:color w:val="000000"/>
            <w:rPrChange w:id="328" w:author="John Thompson" w:date="2012-03-04T16:29:00Z"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rPrChange>
          </w:rPr>
          <w:t>r</w:t>
        </w:r>
      </w:ins>
    </w:p>
    <w:p w:rsidR="007B4C33" w:rsidRPr="00214B38" w:rsidRDefault="0037534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ins w:id="329" w:author="John Thompson" w:date="2012-03-04T16:25:00Z"/>
          <w:rFonts w:ascii="Times New Roman" w:hAnsi="Times New Roman"/>
          <w:bCs/>
          <w:color w:val="000000"/>
          <w:rPrChange w:id="330" w:author="John Thompson" w:date="2012-03-04T16:29:00Z">
            <w:rPr>
              <w:ins w:id="331" w:author="John Thompson" w:date="2012-03-04T16:25:00Z"/>
            </w:rPr>
          </w:rPrChange>
        </w:rPr>
        <w:pPrChange w:id="332" w:author="John Thompson" w:date="2012-03-04T16:29:00Z">
          <w:pPr>
            <w:autoSpaceDE w:val="0"/>
            <w:autoSpaceDN w:val="0"/>
            <w:adjustRightInd w:val="0"/>
          </w:pPr>
        </w:pPrChange>
      </w:pPr>
      <w:ins w:id="333" w:author="John Thompson" w:date="2012-03-06T21:42:00Z">
        <w:r>
          <w:rPr>
            <w:rFonts w:ascii="Times New Roman" w:hAnsi="Times New Roman"/>
            <w:bCs/>
            <w:color w:val="000000"/>
          </w:rPr>
          <w:t xml:space="preserve">Member of and associated with </w:t>
        </w:r>
      </w:ins>
      <w:ins w:id="334" w:author="John Thompson" w:date="2012-03-04T15:57:00Z">
        <w:r w:rsidR="0083148F" w:rsidRPr="00214B38">
          <w:rPr>
            <w:rFonts w:ascii="Times New Roman" w:hAnsi="Times New Roman"/>
            <w:bCs/>
            <w:color w:val="000000"/>
            <w:rPrChange w:id="335" w:author="John Thompson" w:date="2012-03-04T16:29:00Z"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rPrChange>
          </w:rPr>
          <w:t>OEMA,</w:t>
        </w:r>
      </w:ins>
      <w:ins w:id="336" w:author="John Thompson" w:date="2012-03-04T15:49:00Z">
        <w:r w:rsidR="007B4C33" w:rsidRPr="00214B38">
          <w:rPr>
            <w:rFonts w:ascii="Times New Roman" w:hAnsi="Times New Roman"/>
            <w:bCs/>
            <w:color w:val="000000"/>
            <w:rPrChange w:id="337" w:author="John Thompson" w:date="2012-03-04T16:29:00Z"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rPrChange>
          </w:rPr>
          <w:t xml:space="preserve"> RIMS, &amp;</w:t>
        </w:r>
      </w:ins>
      <w:ins w:id="338" w:author="John Thompson" w:date="2012-03-04T15:57:00Z">
        <w:r w:rsidR="0083148F" w:rsidRPr="00214B38">
          <w:rPr>
            <w:rFonts w:ascii="Times New Roman" w:hAnsi="Times New Roman"/>
            <w:bCs/>
            <w:color w:val="000000"/>
            <w:rPrChange w:id="339" w:author="John Thompson" w:date="2012-03-04T16:29:00Z"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rPrChange>
          </w:rPr>
          <w:t xml:space="preserve"> </w:t>
        </w:r>
      </w:ins>
      <w:ins w:id="340" w:author="John Thompson" w:date="2012-03-04T15:49:00Z">
        <w:r w:rsidR="007B4C33" w:rsidRPr="00214B38">
          <w:rPr>
            <w:rFonts w:ascii="Times New Roman" w:hAnsi="Times New Roman"/>
            <w:bCs/>
            <w:color w:val="000000"/>
            <w:rPrChange w:id="341" w:author="John Thompson" w:date="2012-03-04T16:29:00Z"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rPrChange>
          </w:rPr>
          <w:t>ASSE Professional Associations</w:t>
        </w:r>
      </w:ins>
    </w:p>
    <w:p w:rsidR="00AF14CE" w:rsidRPr="00E45666" w:rsidRDefault="00AF14CE">
      <w:pPr>
        <w:autoSpaceDE w:val="0"/>
        <w:autoSpaceDN w:val="0"/>
        <w:adjustRightInd w:val="0"/>
        <w:ind w:left="2160" w:firstLine="720"/>
        <w:rPr>
          <w:ins w:id="342" w:author="John Thompson" w:date="2011-06-20T15:36:00Z"/>
          <w:rFonts w:ascii="Times New Roman" w:hAnsi="Times New Roman"/>
          <w:b/>
          <w:bCs/>
          <w:color w:val="000000"/>
          <w:rPrChange w:id="343" w:author="John Thompson" w:date="2012-03-04T16:12:00Z">
            <w:rPr>
              <w:ins w:id="344" w:author="John Thompson" w:date="2011-06-20T15:36:00Z"/>
              <w:rFonts w:ascii="Times New Roman" w:hAnsi="Times New Roman"/>
              <w:b/>
              <w:bCs/>
              <w:color w:val="000000"/>
              <w:sz w:val="22"/>
              <w:szCs w:val="22"/>
            </w:rPr>
          </w:rPrChange>
        </w:rPr>
        <w:pPrChange w:id="345" w:author="John Thompson" w:date="2011-06-20T15:34:00Z">
          <w:pPr>
            <w:autoSpaceDE w:val="0"/>
            <w:autoSpaceDN w:val="0"/>
            <w:adjustRightInd w:val="0"/>
          </w:pPr>
        </w:pPrChange>
      </w:pPr>
    </w:p>
    <w:p w:rsidR="00AF14CE" w:rsidRPr="00E45666" w:rsidRDefault="00AF14CE">
      <w:pPr>
        <w:autoSpaceDE w:val="0"/>
        <w:autoSpaceDN w:val="0"/>
        <w:adjustRightInd w:val="0"/>
        <w:ind w:left="2160" w:firstLine="720"/>
        <w:rPr>
          <w:ins w:id="346" w:author="John Thompson" w:date="2011-06-20T15:35:00Z"/>
          <w:rFonts w:ascii="Times New Roman" w:hAnsi="Times New Roman"/>
          <w:b/>
          <w:bCs/>
          <w:color w:val="000000"/>
          <w:rPrChange w:id="347" w:author="John Thompson" w:date="2012-03-04T16:12:00Z">
            <w:rPr>
              <w:ins w:id="348" w:author="John Thompson" w:date="2011-06-20T15:35:00Z"/>
              <w:rFonts w:ascii="Times New Roman" w:hAnsi="Times New Roman"/>
              <w:b/>
              <w:bCs/>
              <w:color w:val="000000"/>
              <w:sz w:val="22"/>
              <w:szCs w:val="22"/>
            </w:rPr>
          </w:rPrChange>
        </w:rPr>
        <w:pPrChange w:id="349" w:author="John Thompson" w:date="2011-06-20T15:34:00Z">
          <w:pPr>
            <w:autoSpaceDE w:val="0"/>
            <w:autoSpaceDN w:val="0"/>
            <w:adjustRightInd w:val="0"/>
          </w:pPr>
        </w:pPrChange>
      </w:pPr>
    </w:p>
    <w:p w:rsidR="00D139AA" w:rsidRPr="00E45666" w:rsidRDefault="00D139AA">
      <w:pPr>
        <w:autoSpaceDE w:val="0"/>
        <w:autoSpaceDN w:val="0"/>
        <w:adjustRightInd w:val="0"/>
        <w:ind w:left="720"/>
        <w:rPr>
          <w:rFonts w:ascii="Times New Roman" w:hAnsi="Times New Roman"/>
          <w:color w:val="000000"/>
          <w:rPrChange w:id="350" w:author="John Thompson" w:date="2012-03-04T16:12:00Z">
            <w:rPr/>
          </w:rPrChange>
        </w:rPr>
        <w:pPrChange w:id="351" w:author="John Thompson" w:date="2012-03-04T16:08:00Z">
          <w:pPr/>
        </w:pPrChange>
      </w:pPr>
    </w:p>
    <w:sectPr w:rsidR="00D139AA" w:rsidRPr="00E45666" w:rsidSect="00874803">
      <w:pgSz w:w="12240" w:h="15840"/>
      <w:pgMar w:top="1080" w:right="1440" w:bottom="630" w:left="1440" w:header="720" w:footer="720" w:gutter="0"/>
      <w:cols w:space="720"/>
      <w:docGrid w:linePitch="360"/>
      <w:sectPrChange w:id="352" w:author="John Thompson" w:date="2012-03-04T16:25:00Z">
        <w:sectPr w:rsidR="00D139AA" w:rsidRPr="00E45666" w:rsidSect="00874803">
          <w:pgMar w:top="1440" w:right="1800" w:bottom="1440" w:left="1800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25F43"/>
    <w:multiLevelType w:val="hybridMultilevel"/>
    <w:tmpl w:val="32E2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9104B"/>
    <w:multiLevelType w:val="hybridMultilevel"/>
    <w:tmpl w:val="EF30B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830D02"/>
    <w:multiLevelType w:val="hybridMultilevel"/>
    <w:tmpl w:val="D2B2A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55E81"/>
    <w:multiLevelType w:val="hybridMultilevel"/>
    <w:tmpl w:val="AB2C5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190413"/>
    <w:multiLevelType w:val="hybridMultilevel"/>
    <w:tmpl w:val="EC82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8E5247"/>
    <w:multiLevelType w:val="hybridMultilevel"/>
    <w:tmpl w:val="1338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B4316"/>
    <w:multiLevelType w:val="hybridMultilevel"/>
    <w:tmpl w:val="AF48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CE"/>
    <w:rsid w:val="000767A2"/>
    <w:rsid w:val="00081790"/>
    <w:rsid w:val="00186F10"/>
    <w:rsid w:val="001F7511"/>
    <w:rsid w:val="00205CBA"/>
    <w:rsid w:val="00214B38"/>
    <w:rsid w:val="00283D33"/>
    <w:rsid w:val="00303015"/>
    <w:rsid w:val="0035030F"/>
    <w:rsid w:val="0037534E"/>
    <w:rsid w:val="00414957"/>
    <w:rsid w:val="004F6CCD"/>
    <w:rsid w:val="005E7D3C"/>
    <w:rsid w:val="006269CB"/>
    <w:rsid w:val="006876C9"/>
    <w:rsid w:val="007B4C33"/>
    <w:rsid w:val="007F4ED6"/>
    <w:rsid w:val="008142BB"/>
    <w:rsid w:val="0083148F"/>
    <w:rsid w:val="00874803"/>
    <w:rsid w:val="00891B68"/>
    <w:rsid w:val="00A37A8E"/>
    <w:rsid w:val="00AF14CE"/>
    <w:rsid w:val="00C14321"/>
    <w:rsid w:val="00C664E0"/>
    <w:rsid w:val="00D139AA"/>
    <w:rsid w:val="00E22631"/>
    <w:rsid w:val="00E45666"/>
    <w:rsid w:val="00E60FD3"/>
    <w:rsid w:val="00F6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9C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9C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9C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9C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9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9C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9C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9C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9C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9C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9C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9C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9C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9CB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9CB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9CB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9C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9C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9CB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269C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269C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9C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269CB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69CB"/>
    <w:rPr>
      <w:b/>
      <w:bCs/>
    </w:rPr>
  </w:style>
  <w:style w:type="character" w:styleId="Emphasis">
    <w:name w:val="Emphasis"/>
    <w:basedOn w:val="DefaultParagraphFont"/>
    <w:uiPriority w:val="20"/>
    <w:qFormat/>
    <w:rsid w:val="006269C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269CB"/>
    <w:rPr>
      <w:szCs w:val="32"/>
    </w:rPr>
  </w:style>
  <w:style w:type="paragraph" w:styleId="ListParagraph">
    <w:name w:val="List Paragraph"/>
    <w:basedOn w:val="Normal"/>
    <w:uiPriority w:val="34"/>
    <w:qFormat/>
    <w:rsid w:val="006269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69C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269C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9C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9CB"/>
    <w:rPr>
      <w:b/>
      <w:i/>
      <w:sz w:val="24"/>
    </w:rPr>
  </w:style>
  <w:style w:type="character" w:styleId="SubtleEmphasis">
    <w:name w:val="Subtle Emphasis"/>
    <w:uiPriority w:val="19"/>
    <w:qFormat/>
    <w:rsid w:val="006269C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269C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269C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269C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269C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69C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456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9C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9C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9C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9C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9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9C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9C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9C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9C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9C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9C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9C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9C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9CB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9CB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9CB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9C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9C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9CB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269C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269C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9C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269CB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69CB"/>
    <w:rPr>
      <w:b/>
      <w:bCs/>
    </w:rPr>
  </w:style>
  <w:style w:type="character" w:styleId="Emphasis">
    <w:name w:val="Emphasis"/>
    <w:basedOn w:val="DefaultParagraphFont"/>
    <w:uiPriority w:val="20"/>
    <w:qFormat/>
    <w:rsid w:val="006269C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269CB"/>
    <w:rPr>
      <w:szCs w:val="32"/>
    </w:rPr>
  </w:style>
  <w:style w:type="paragraph" w:styleId="ListParagraph">
    <w:name w:val="List Paragraph"/>
    <w:basedOn w:val="Normal"/>
    <w:uiPriority w:val="34"/>
    <w:qFormat/>
    <w:rsid w:val="006269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69C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269C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9C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9CB"/>
    <w:rPr>
      <w:b/>
      <w:i/>
      <w:sz w:val="24"/>
    </w:rPr>
  </w:style>
  <w:style w:type="character" w:styleId="SubtleEmphasis">
    <w:name w:val="Subtle Emphasis"/>
    <w:uiPriority w:val="19"/>
    <w:qFormat/>
    <w:rsid w:val="006269C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269C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269C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269C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269C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69C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456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Thompson</dc:creator>
  <cp:lastModifiedBy>John Thompson</cp:lastModifiedBy>
  <cp:revision>4</cp:revision>
  <cp:lastPrinted>2012-03-07T05:46:00Z</cp:lastPrinted>
  <dcterms:created xsi:type="dcterms:W3CDTF">2012-03-26T19:34:00Z</dcterms:created>
  <dcterms:modified xsi:type="dcterms:W3CDTF">2012-03-26T19:38:00Z</dcterms:modified>
</cp:coreProperties>
</file>